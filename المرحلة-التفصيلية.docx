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0E28" w14:textId="77777777" w:rsidR="00955527" w:rsidRPr="009B17CA" w:rsidRDefault="00955527">
      <w:pPr>
        <w:rPr>
          <w:rFonts w:ascii="Simplified Arabic" w:hAnsi="Simplified Arabic" w:cs="Simplified Arabic"/>
        </w:rPr>
      </w:pP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135836" wp14:editId="1495AE2D">
                <wp:simplePos x="0" y="0"/>
                <wp:positionH relativeFrom="margin">
                  <wp:align>center</wp:align>
                </wp:positionH>
                <wp:positionV relativeFrom="paragraph">
                  <wp:posOffset>3945890</wp:posOffset>
                </wp:positionV>
                <wp:extent cx="4381500" cy="18383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9362" w14:textId="5642CB3D" w:rsidR="00CD61DD" w:rsidRPr="00955527" w:rsidRDefault="00CD61DD" w:rsidP="00955527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 w:rsidRPr="00955527">
                              <w:rPr>
                                <w:rFonts w:eastAsiaTheme="minorEastAsia"/>
                                <w:sz w:val="96"/>
                                <w:szCs w:val="96"/>
                                <w:rtl/>
                              </w:rPr>
                              <w:t>الدراسة التفصيلية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35836" id="Rectangle: Rounded Corners 170" o:spid="_x0000_s1026" style="position:absolute;left:0;text-align:left;margin-left:0;margin-top:310.7pt;width:345pt;height:14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B739362" w14:textId="5642CB3D" w:rsidR="00CD61DD" w:rsidRPr="00955527" w:rsidRDefault="00CD61DD" w:rsidP="00955527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 w:rsidRPr="00955527">
                        <w:rPr>
                          <w:rFonts w:eastAsiaTheme="minorEastAsia"/>
                          <w:sz w:val="96"/>
                          <w:szCs w:val="96"/>
                          <w:rtl/>
                        </w:rPr>
                        <w:t>الدراسة التفصيلية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  <w:r w:rsidRPr="009B17CA">
        <w:rPr>
          <w:rFonts w:ascii="Simplified Arabic" w:hAnsi="Simplified Arabic" w:cs="Simplified Arabic"/>
        </w:rPr>
        <w:tab/>
      </w:r>
    </w:p>
    <w:p w14:paraId="1B466C55" w14:textId="77777777" w:rsidR="00955527" w:rsidRPr="009B17CA" w:rsidRDefault="00955527">
      <w:pPr>
        <w:rPr>
          <w:rFonts w:ascii="Simplified Arabic" w:hAnsi="Simplified Arabic" w:cs="Simplified Arabic"/>
        </w:rPr>
      </w:pPr>
    </w:p>
    <w:p w14:paraId="3A575EAF" w14:textId="77777777" w:rsidR="00955527" w:rsidRPr="009B17CA" w:rsidRDefault="00955527">
      <w:pPr>
        <w:rPr>
          <w:rFonts w:ascii="Simplified Arabic" w:hAnsi="Simplified Arabic" w:cs="Simplified Arabic"/>
        </w:rPr>
      </w:pPr>
    </w:p>
    <w:p w14:paraId="461B2804" w14:textId="77777777" w:rsidR="00955527" w:rsidRPr="009B17CA" w:rsidRDefault="00955527">
      <w:pPr>
        <w:rPr>
          <w:rFonts w:ascii="Simplified Arabic" w:hAnsi="Simplified Arabic" w:cs="Simplified Arabic"/>
        </w:rPr>
      </w:pPr>
    </w:p>
    <w:p w14:paraId="26159497" w14:textId="4ADE5D30" w:rsidR="00FA6FAF" w:rsidRPr="009B17CA" w:rsidRDefault="00CB0525" w:rsidP="007E4338">
      <w:pPr>
        <w:spacing w:line="360" w:lineRule="auto"/>
        <w:jc w:val="both"/>
        <w:rPr>
          <w:rFonts w:cstheme="minorHAnsi"/>
          <w:b/>
          <w:bCs/>
          <w:sz w:val="28"/>
          <w:szCs w:val="28"/>
          <w:rtl/>
        </w:rPr>
      </w:pPr>
      <w:r w:rsidRPr="009B17CA">
        <w:rPr>
          <w:rFonts w:cstheme="minorHAnsi"/>
          <w:b/>
          <w:bCs/>
          <w:sz w:val="28"/>
          <w:szCs w:val="28"/>
          <w:rtl/>
        </w:rPr>
        <w:t>تمهيد:</w:t>
      </w:r>
    </w:p>
    <w:p w14:paraId="4FA9DE51" w14:textId="5FFCC904" w:rsidR="00CB0525" w:rsidRPr="009B17CA" w:rsidRDefault="00CB0525" w:rsidP="007E4338">
      <w:pPr>
        <w:spacing w:line="36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9B17CA">
        <w:rPr>
          <w:rFonts w:cstheme="minorHAnsi"/>
          <w:b/>
          <w:bCs/>
          <w:sz w:val="28"/>
          <w:szCs w:val="28"/>
          <w:rtl/>
        </w:rPr>
        <w:t xml:space="preserve"> </w:t>
      </w:r>
      <w:r w:rsidRPr="009B17CA">
        <w:rPr>
          <w:rFonts w:cstheme="minorHAnsi"/>
          <w:sz w:val="28"/>
          <w:szCs w:val="28"/>
          <w:rtl/>
        </w:rPr>
        <w:t xml:space="preserve">تعتبر المرحلة الثالثة في منهجية </w:t>
      </w:r>
      <w:r w:rsidRPr="009B17CA">
        <w:rPr>
          <w:rFonts w:cstheme="minorHAnsi"/>
          <w:sz w:val="28"/>
          <w:szCs w:val="28"/>
          <w:lang w:bidi="ar-DZ"/>
        </w:rPr>
        <w:t>MERISE</w:t>
      </w:r>
      <w:r w:rsidRPr="009B17CA">
        <w:rPr>
          <w:rFonts w:cstheme="minorHAnsi"/>
          <w:sz w:val="28"/>
          <w:szCs w:val="28"/>
          <w:rtl/>
        </w:rPr>
        <w:t xml:space="preserve"> </w:t>
      </w:r>
      <w:r w:rsidR="00FF7862" w:rsidRPr="009B17CA">
        <w:rPr>
          <w:rFonts w:cstheme="minorHAnsi"/>
          <w:sz w:val="28"/>
          <w:szCs w:val="28"/>
          <w:rtl/>
        </w:rPr>
        <w:t>و</w:t>
      </w:r>
      <w:r w:rsidRPr="009B17CA">
        <w:rPr>
          <w:rFonts w:cstheme="minorHAnsi"/>
          <w:sz w:val="28"/>
          <w:szCs w:val="28"/>
          <w:rtl/>
        </w:rPr>
        <w:t>اعتماد على ما تم التعرض اليه في الدراسة التمهيدية نقوم في ه</w:t>
      </w:r>
      <w:r w:rsidRPr="009B17CA">
        <w:rPr>
          <w:rFonts w:cstheme="minorHAnsi"/>
          <w:sz w:val="28"/>
          <w:szCs w:val="28"/>
          <w:rtl/>
          <w:lang w:bidi="ar-DZ"/>
        </w:rPr>
        <w:t>ذه المرحلة بتفصيله من خلال تصميم النماذج التالية:</w:t>
      </w:r>
    </w:p>
    <w:p w14:paraId="776F8C6A" w14:textId="38D7F165" w:rsidR="00CB0525" w:rsidRPr="009B17C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9B17CA">
        <w:rPr>
          <w:rFonts w:cstheme="minorHAnsi"/>
          <w:sz w:val="28"/>
          <w:szCs w:val="28"/>
          <w:rtl/>
          <w:lang w:bidi="ar-DZ"/>
        </w:rPr>
        <w:t>تعريف قاموس المعطيات.</w:t>
      </w:r>
    </w:p>
    <w:p w14:paraId="4F549332" w14:textId="25AB7E9F" w:rsidR="00CB0525" w:rsidRPr="009B17C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9B17CA">
        <w:rPr>
          <w:rFonts w:cstheme="minorHAnsi"/>
          <w:sz w:val="28"/>
          <w:szCs w:val="28"/>
          <w:rtl/>
          <w:lang w:bidi="ar-DZ"/>
        </w:rPr>
        <w:t>قواعد التسيير.</w:t>
      </w:r>
    </w:p>
    <w:p w14:paraId="3F255721" w14:textId="4DC0D36B" w:rsidR="00CB0525" w:rsidRPr="009B17C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9B17CA">
        <w:rPr>
          <w:rFonts w:cstheme="minorHAnsi"/>
          <w:sz w:val="28"/>
          <w:szCs w:val="28"/>
          <w:rtl/>
          <w:lang w:bidi="ar-DZ"/>
        </w:rPr>
        <w:t xml:space="preserve">بنية الوصول النظرية </w:t>
      </w:r>
      <w:r w:rsidRPr="009B17CA">
        <w:rPr>
          <w:rFonts w:cstheme="minorHAnsi"/>
          <w:sz w:val="28"/>
          <w:szCs w:val="28"/>
          <w:lang w:bidi="ar-DZ"/>
        </w:rPr>
        <w:t>SAT</w:t>
      </w:r>
      <w:r w:rsidRPr="009B17CA">
        <w:rPr>
          <w:rFonts w:cstheme="minorHAnsi"/>
          <w:sz w:val="28"/>
          <w:szCs w:val="28"/>
          <w:rtl/>
          <w:lang w:bidi="ar-DZ"/>
        </w:rPr>
        <w:t>.</w:t>
      </w:r>
    </w:p>
    <w:p w14:paraId="797B9CD0" w14:textId="2F75B597" w:rsidR="00CB0525" w:rsidRPr="009B17C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lang w:bidi="ar-DZ"/>
        </w:rPr>
      </w:pPr>
      <w:r w:rsidRPr="009B17CA">
        <w:rPr>
          <w:rFonts w:cstheme="minorHAnsi"/>
          <w:sz w:val="28"/>
          <w:szCs w:val="28"/>
          <w:rtl/>
          <w:lang w:bidi="ar-DZ"/>
        </w:rPr>
        <w:t xml:space="preserve">النموذج التصوري للمعطيات </w:t>
      </w:r>
      <w:r w:rsidRPr="009B17CA">
        <w:rPr>
          <w:rFonts w:cstheme="minorHAnsi"/>
          <w:sz w:val="28"/>
          <w:szCs w:val="28"/>
          <w:lang w:bidi="ar-DZ"/>
        </w:rPr>
        <w:t>MCD</w:t>
      </w:r>
    </w:p>
    <w:p w14:paraId="10D27F5C" w14:textId="0151538E" w:rsidR="00CB0525" w:rsidRPr="009B17CA" w:rsidRDefault="00CB0525" w:rsidP="007E433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9B17CA">
        <w:rPr>
          <w:rFonts w:cstheme="minorHAnsi"/>
          <w:sz w:val="28"/>
          <w:szCs w:val="28"/>
          <w:rtl/>
          <w:lang w:bidi="ar-DZ"/>
        </w:rPr>
        <w:t xml:space="preserve">النموذج المنطقي للمعطيات </w:t>
      </w:r>
      <w:r w:rsidRPr="009B17CA">
        <w:rPr>
          <w:rFonts w:cstheme="minorHAnsi"/>
          <w:sz w:val="28"/>
          <w:szCs w:val="28"/>
          <w:lang w:bidi="ar-DZ"/>
        </w:rPr>
        <w:t>MLD</w:t>
      </w:r>
    </w:p>
    <w:p w14:paraId="7238BE99" w14:textId="5B0604C1" w:rsidR="003A4DDA" w:rsidRPr="009B17CA" w:rsidRDefault="003A4DDA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2D7090F8" w14:textId="52764300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1DF526BA" w14:textId="60DB6B3C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5CADC971" w14:textId="1215DC6E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6BB61C69" w14:textId="446CC7AE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1C352878" w14:textId="38092AC3" w:rsidR="00955527" w:rsidRDefault="00955527" w:rsidP="00955527">
      <w:pPr>
        <w:jc w:val="both"/>
        <w:rPr>
          <w:rFonts w:ascii="Simplified Arabic" w:hAnsi="Simplified Arabic" w:cs="Simplified Arabic"/>
          <w:rtl/>
        </w:rPr>
      </w:pPr>
    </w:p>
    <w:p w14:paraId="52BA550D" w14:textId="515DC83C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15D790F2" w14:textId="09E06404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0069A79A" w14:textId="704F709F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32A06E03" w14:textId="4FA940AE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2B233A04" w14:textId="01756706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0FFE142B" w14:textId="215877F0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59FDE7A6" w14:textId="7CACA900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06DC577F" w14:textId="4E15453B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210DB4B6" w14:textId="25DA8083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4A80E5A0" w14:textId="4DF60244" w:rsidR="009B17CA" w:rsidRDefault="009B17CA" w:rsidP="00955527">
      <w:pPr>
        <w:jc w:val="both"/>
        <w:rPr>
          <w:rFonts w:ascii="Simplified Arabic" w:hAnsi="Simplified Arabic" w:cs="Simplified Arabic"/>
          <w:rtl/>
        </w:rPr>
      </w:pPr>
    </w:p>
    <w:p w14:paraId="71C1CE0E" w14:textId="77777777" w:rsidR="009B17CA" w:rsidRPr="009B17CA" w:rsidRDefault="009B17CA" w:rsidP="00955527">
      <w:pPr>
        <w:jc w:val="both"/>
        <w:rPr>
          <w:rFonts w:ascii="Simplified Arabic" w:hAnsi="Simplified Arabic" w:cs="Simplified Arabic"/>
        </w:rPr>
      </w:pPr>
    </w:p>
    <w:p w14:paraId="7140B3FC" w14:textId="77777777" w:rsidR="00916857" w:rsidRPr="009B17CA" w:rsidRDefault="00916857" w:rsidP="00955527">
      <w:pPr>
        <w:jc w:val="both"/>
        <w:rPr>
          <w:rFonts w:ascii="Simplified Arabic" w:hAnsi="Simplified Arabic" w:cs="Simplified Arabic"/>
          <w:rtl/>
        </w:rPr>
      </w:pPr>
    </w:p>
    <w:p w14:paraId="4C4DFCAD" w14:textId="65C91B19" w:rsidR="007E4338" w:rsidRPr="009B17CA" w:rsidRDefault="007E4338" w:rsidP="00955527">
      <w:pPr>
        <w:jc w:val="both"/>
        <w:rPr>
          <w:rFonts w:cstheme="minorHAnsi"/>
          <w:b/>
          <w:bCs/>
          <w:sz w:val="32"/>
          <w:szCs w:val="32"/>
          <w:rtl/>
        </w:rPr>
      </w:pPr>
      <w:r w:rsidRPr="009B17CA">
        <w:rPr>
          <w:rFonts w:cstheme="minorHAnsi"/>
          <w:b/>
          <w:bCs/>
          <w:sz w:val="32"/>
          <w:szCs w:val="32"/>
          <w:rtl/>
        </w:rPr>
        <w:t>قاموس المعطيات:</w:t>
      </w:r>
    </w:p>
    <w:p w14:paraId="47D800B5" w14:textId="27C28C85" w:rsidR="007E4338" w:rsidRPr="009B17CA" w:rsidRDefault="007E4338" w:rsidP="005A099E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 xml:space="preserve">تمهيد: </w:t>
      </w:r>
    </w:p>
    <w:p w14:paraId="6D9596F7" w14:textId="6F065BA4" w:rsidR="005A099E" w:rsidRPr="009B17CA" w:rsidRDefault="00C611C1" w:rsidP="005A099E">
      <w:pPr>
        <w:pStyle w:val="ListParagraph"/>
        <w:jc w:val="both"/>
        <w:rPr>
          <w:rFonts w:cstheme="minorHAnsi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 xml:space="preserve">  </w:t>
      </w:r>
      <w:r w:rsidR="005A099E" w:rsidRPr="009B17CA">
        <w:rPr>
          <w:rFonts w:cstheme="minorHAnsi"/>
          <w:sz w:val="28"/>
          <w:szCs w:val="28"/>
          <w:rtl/>
        </w:rPr>
        <w:t>يعتبر قاموس المعطيات من اهم الخطوات الواجب ادراجها قبل الانطلاق في إنشاء النموذج التصوري إذ يعتبر هذا الاخير قائمة تضم كل الخصائص التالية:</w:t>
      </w:r>
    </w:p>
    <w:p w14:paraId="2683B19A" w14:textId="61F6A7F3" w:rsidR="00C611C1" w:rsidRPr="009B17CA" w:rsidRDefault="00C611C1" w:rsidP="005A099E">
      <w:pPr>
        <w:pStyle w:val="ListParagraph"/>
        <w:jc w:val="both"/>
        <w:rPr>
          <w:rFonts w:cstheme="minorHAnsi"/>
          <w:sz w:val="28"/>
          <w:szCs w:val="28"/>
          <w:rtl/>
        </w:rPr>
      </w:pPr>
    </w:p>
    <w:p w14:paraId="4E95FB67" w14:textId="6DF158AF" w:rsidR="00C611C1" w:rsidRPr="009B17C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اسم المعلومة</w:t>
      </w:r>
    </w:p>
    <w:p w14:paraId="5EE421AA" w14:textId="3E650F02" w:rsidR="00C611C1" w:rsidRPr="009B17C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طبيعة المعلومات</w:t>
      </w:r>
    </w:p>
    <w:p w14:paraId="45FD955F" w14:textId="05A25C86" w:rsidR="00C611C1" w:rsidRPr="009B17C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نمط المعلومات</w:t>
      </w:r>
    </w:p>
    <w:p w14:paraId="40C44098" w14:textId="0D27C6B5" w:rsidR="00C611C1" w:rsidRPr="009B17CA" w:rsidRDefault="00C611C1" w:rsidP="00C611C1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إذا كانت المعلومة محسوبة ما هي القاعدة التي تعتمد عليها في الحساب</w:t>
      </w:r>
    </w:p>
    <w:p w14:paraId="49FED276" w14:textId="5EFF7A88" w:rsidR="00E55805" w:rsidRPr="009B17CA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A0C9890" w14:textId="20458808" w:rsidR="00E55805" w:rsidRPr="009B17CA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6806BD5" w14:textId="77777777" w:rsidR="00E55805" w:rsidRPr="009B17CA" w:rsidRDefault="00E55805" w:rsidP="00E5580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D461E92" w14:textId="77777777" w:rsidR="00C611C1" w:rsidRPr="009B17CA" w:rsidRDefault="00C611C1" w:rsidP="005A099E">
      <w:pPr>
        <w:pStyle w:val="ListParagraph"/>
        <w:jc w:val="both"/>
        <w:rPr>
          <w:rFonts w:ascii="Simplified Arabic" w:hAnsi="Simplified Arabic" w:cs="Simplified Arabic"/>
          <w:sz w:val="28"/>
          <w:szCs w:val="28"/>
        </w:rPr>
      </w:pPr>
    </w:p>
    <w:p w14:paraId="4D143E54" w14:textId="1CA80BB6" w:rsidR="00955527" w:rsidRPr="009B17CA" w:rsidRDefault="00955527" w:rsidP="00955527">
      <w:pPr>
        <w:jc w:val="both"/>
        <w:rPr>
          <w:rFonts w:ascii="Simplified Arabic" w:hAnsi="Simplified Arabic" w:cs="Simplified Arabic"/>
          <w:sz w:val="28"/>
          <w:szCs w:val="28"/>
        </w:rPr>
      </w:pPr>
    </w:p>
    <w:p w14:paraId="75D60DDF" w14:textId="2FDF0C2A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1AE26D51" w14:textId="7B888FE5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41052B5E" w14:textId="7E5D93A1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66F58990" w14:textId="74AB3FBD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68B91B1C" w14:textId="2051FF47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04BB152C" w14:textId="1827EC50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4EA17CCC" w14:textId="243D7FBE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665A697F" w14:textId="358E264C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p w14:paraId="29600070" w14:textId="62FD7F75" w:rsidR="00955527" w:rsidRPr="009B17CA" w:rsidRDefault="00955527" w:rsidP="00955527">
      <w:pPr>
        <w:jc w:val="both"/>
        <w:rPr>
          <w:rFonts w:ascii="Simplified Arabic" w:hAnsi="Simplified Arabic" w:cs="Simplified Arabic"/>
        </w:rPr>
      </w:pPr>
    </w:p>
    <w:tbl>
      <w:tblPr>
        <w:tblStyle w:val="TableGrid"/>
        <w:tblpPr w:leftFromText="180" w:rightFromText="180" w:horzAnchor="margin" w:tblpY="675"/>
        <w:bidiVisual/>
        <w:tblW w:w="10549" w:type="dxa"/>
        <w:tblLook w:val="04A0" w:firstRow="1" w:lastRow="0" w:firstColumn="1" w:lastColumn="0" w:noHBand="0" w:noVBand="1"/>
      </w:tblPr>
      <w:tblGrid>
        <w:gridCol w:w="645"/>
        <w:gridCol w:w="2958"/>
        <w:gridCol w:w="2273"/>
        <w:gridCol w:w="1198"/>
        <w:gridCol w:w="835"/>
        <w:gridCol w:w="990"/>
        <w:gridCol w:w="1650"/>
      </w:tblGrid>
      <w:tr w:rsidR="000B7ABF" w:rsidRPr="009B17CA" w14:paraId="4FEB2AF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B677" w14:textId="77777777" w:rsidR="000B7ABF" w:rsidRPr="009B17CA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الرقم 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CB1F" w14:textId="77777777" w:rsidR="000B7ABF" w:rsidRPr="009B17CA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4094" w14:textId="77777777" w:rsidR="000B7ABF" w:rsidRPr="009B17CA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18DA" w14:textId="77777777" w:rsidR="000B7ABF" w:rsidRPr="009B17CA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7AF" w14:textId="77777777" w:rsidR="000B7ABF" w:rsidRPr="009B17CA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8CC" w14:textId="77777777" w:rsidR="000B7ABF" w:rsidRPr="009B17CA" w:rsidRDefault="000B7AB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3B1A" w14:textId="77777777" w:rsidR="000B7ABF" w:rsidRPr="009B17CA" w:rsidRDefault="000B7ABF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0B7ABF" w:rsidRPr="009B17CA" w14:paraId="5E69F93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FDE3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600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621B" w14:textId="77777777" w:rsidR="000B7ABF" w:rsidRPr="009B17CA" w:rsidRDefault="000B7ABF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Class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7310" w14:textId="52C40A31" w:rsidR="000B7ABF" w:rsidRPr="009B17CA" w:rsidRDefault="007D3BA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AB5" w14:textId="4A2CC054" w:rsidR="000B7ABF" w:rsidRPr="009B17CA" w:rsidRDefault="005D5103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  <w:r w:rsidR="000B7ABF"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D695" w14:textId="77777777" w:rsidR="000B7ABF" w:rsidRPr="009B17CA" w:rsidRDefault="000B7AB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7C6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0B7ABF" w:rsidRPr="009B17CA" w14:paraId="6A2F0325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2168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582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64F2" w14:textId="77777777" w:rsidR="000B7ABF" w:rsidRPr="009B17CA" w:rsidRDefault="000B7ABF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Std_year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4DCA" w14:textId="34321C67" w:rsidR="000B7ABF" w:rsidRPr="009B17CA" w:rsidRDefault="007D3BA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8DD" w14:textId="01014726" w:rsidR="000B7ABF" w:rsidRPr="009B17CA" w:rsidRDefault="000B7AB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  <w:r w:rsidR="007D3BAF" w:rsidRPr="009B17CA">
              <w:rPr>
                <w:rFonts w:ascii="Simplified Arabic" w:hAnsi="Simplified Arabic" w:cs="Simplified Arabic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CEE3" w14:textId="77777777" w:rsidR="000B7ABF" w:rsidRPr="009B17CA" w:rsidRDefault="000B7AB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DB0C" w14:textId="34958B0C" w:rsidR="000B7ABF" w:rsidRPr="009B17CA" w:rsidRDefault="007D3BA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AAAA/AAAA</w:t>
            </w:r>
          </w:p>
        </w:tc>
      </w:tr>
      <w:tr w:rsidR="000B7ABF" w:rsidRPr="009B17CA" w14:paraId="273DF0C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D97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A9F3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D625" w14:textId="77777777" w:rsidR="000B7ABF" w:rsidRPr="009B17CA" w:rsidRDefault="000B7ABF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Lvl_year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47D9" w14:textId="1DFDCD07" w:rsidR="000B7ABF" w:rsidRPr="009B17CA" w:rsidRDefault="007D3BA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13CC" w14:textId="77777777" w:rsidR="000B7ABF" w:rsidRPr="009B17CA" w:rsidRDefault="000B7AB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20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22EC" w14:textId="77777777" w:rsidR="000B7ABF" w:rsidRPr="009B17CA" w:rsidRDefault="000B7ABF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78D8" w14:textId="77777777" w:rsidR="000B7ABF" w:rsidRPr="009B17CA" w:rsidRDefault="000B7ABF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442128E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F77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0BA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1345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Div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ED6C" w14:textId="01D9C266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1A48" w14:textId="3E991EBA" w:rsidR="00C64906" w:rsidRPr="009B17CA" w:rsidRDefault="005D5103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5</w:t>
            </w:r>
            <w:r w:rsidR="00C64906"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1206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5029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338B5A24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46D5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653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BC09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Spec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5F6" w14:textId="11461853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DF67" w14:textId="11524CD3" w:rsidR="00C64906" w:rsidRPr="009B17CA" w:rsidRDefault="005D5103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E95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4DC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670D01F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86A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AC1D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174" w14:textId="6ABCD393" w:rsidR="00C64906" w:rsidRPr="009B17CA" w:rsidRDefault="0023114F" w:rsidP="0023114F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>Subj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DC78" w14:textId="69B1B932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AC74" w14:textId="66087453" w:rsidR="00C64906" w:rsidRPr="009B17CA" w:rsidRDefault="005D5103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B536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EA3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1F36AA6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53FF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5EF6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F0FD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Multiplier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E9C9" w14:textId="7E28B455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8F9F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AB2B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5362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05335DF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DB3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017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اسم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562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Teach_name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AD10" w14:textId="295176D5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1E33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46C4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E7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150A8FF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137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2C9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C2F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Std_num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8FC8" w14:textId="43BFC16D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AN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D7A" w14:textId="0B025EC5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416D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D9A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32C8813C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A76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B1A3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اللقب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B314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Std_lastname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B937" w14:textId="43F1DC9C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6099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D2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AE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63DB3F7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D8F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AB8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 الطالب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188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C56" w14:textId="61ECDBA4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3F20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64B9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C97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1B18127E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F9F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DC21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A7A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Write_date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A56" w14:textId="1458E4AC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45C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85A7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FE2F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634240B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1D3B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F6A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2B14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Bdate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6260" w14:textId="31494AD0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DAFD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4C8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D15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40F69ECA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F21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617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78FE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Unv_date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A3E7" w14:textId="30BA6ACC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9E1" w14:textId="60C97F5E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  <w:r w:rsidR="007D3BAF" w:rsidRPr="009B17CA">
              <w:rPr>
                <w:rFonts w:ascii="Simplified Arabic" w:hAnsi="Simplified Arabic" w:cs="Simplified Arabic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B56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B99D" w14:textId="3A5B483C" w:rsidR="00C64906" w:rsidRPr="009B17CA" w:rsidRDefault="007D3BAF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AAAA/AAAA</w:t>
            </w:r>
          </w:p>
        </w:tc>
      </w:tr>
      <w:tr w:rsidR="00C64906" w:rsidRPr="009B17CA" w14:paraId="65A2D850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4A8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D2BD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11B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Res_subj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E77C" w14:textId="1A0C0D58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F3E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FD80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AA0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702D319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F92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D3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393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Reg_num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D684" w14:textId="57BF4DA7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772B" w14:textId="19A8B562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  <w:r w:rsidR="007D3BAF" w:rsidRPr="009B17CA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9812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B04B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1FF1DAA2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7F7D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A2F9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E5A7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Pass_num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E2C" w14:textId="2DEC8258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DB44" w14:textId="6F1B0D68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  <w:r w:rsidR="007D3BAF" w:rsidRPr="009B17CA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8E28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ED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1BD1CC56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3480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CD18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D36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Cut_num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DBC6" w14:textId="785B7C9C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CBF" w14:textId="53AC9951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  <w:r w:rsidR="007D3BAF" w:rsidRPr="009B17CA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71DB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90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6FB2C85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BC9B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22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72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50E8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Rtpg_num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D3F6" w14:textId="6D5E8F9A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B9F" w14:textId="423A484E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</w:t>
            </w:r>
            <w:r w:rsidR="007D3BAF" w:rsidRPr="009B17CA">
              <w:rPr>
                <w:rFonts w:ascii="Simplified Arabic" w:hAnsi="Simplified Arabic" w:cs="Simplified Arabic"/>
                <w:sz w:val="28"/>
                <w:szCs w:val="2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8FF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109B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35B8E95B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E775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4759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04FC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Prcnt_pass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27B7" w14:textId="2DD25E59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6E18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E05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708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2D018E09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DAC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292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9FC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Subj_num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E59" w14:textId="45F68078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FD7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AE32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E01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1A79EE51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8A9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25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C99E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484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Subj_name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2801" w14:textId="7238E92B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9637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8C87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FB00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7AD5476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5F8F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26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CB64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804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Class_num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3699" w14:textId="5C40BF36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833D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BE70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B28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46BF6C63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64BA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27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2ED5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4D24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Div_num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48D" w14:textId="4B1F3540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4117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6FE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B7B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05DF2128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1CD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52A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EDF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Teach</w:t>
            </w:r>
            <w:proofErr w:type="spellEnd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softHyphen/>
              <w:t>_</w:t>
            </w: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6D8" w14:textId="5AEEE7E0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0166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33B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BB9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64906" w:rsidRPr="009B17CA" w14:paraId="220B5CCD" w14:textId="77777777" w:rsidTr="00C64906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B0CE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29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AE4C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CD2" w14:textId="77777777" w:rsidR="00C64906" w:rsidRPr="009B17CA" w:rsidRDefault="00C64906" w:rsidP="00C64906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proofErr w:type="spellStart"/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Teach_lastname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BB81" w14:textId="7FAA19DD" w:rsidR="00C64906" w:rsidRPr="009B17CA" w:rsidRDefault="007D3BAF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A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2E31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79C" w14:textId="77777777" w:rsidR="00C64906" w:rsidRPr="009B17CA" w:rsidRDefault="00C64906" w:rsidP="00C64906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9B17CA"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325" w14:textId="77777777" w:rsidR="00C64906" w:rsidRPr="009B17CA" w:rsidRDefault="00C64906" w:rsidP="00C64906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28F3EFC7" w14:textId="77777777" w:rsidR="000B7ABF" w:rsidRPr="009B17CA" w:rsidRDefault="000B7ABF" w:rsidP="000B7ABF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9B17CA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قاموس المعطيات:</w:t>
      </w:r>
    </w:p>
    <w:p w14:paraId="0C40E045" w14:textId="77777777" w:rsidR="00572EBA" w:rsidRPr="009B17CA" w:rsidRDefault="00572EBA" w:rsidP="00BC1A16">
      <w:pPr>
        <w:rPr>
          <w:rFonts w:ascii="Simplified Arabic" w:hAnsi="Simplified Arabic" w:cs="Simplified Arabic"/>
        </w:rPr>
      </w:pPr>
    </w:p>
    <w:p w14:paraId="7A112B46" w14:textId="77777777" w:rsidR="00572EBA" w:rsidRPr="009B17CA" w:rsidRDefault="00572EBA" w:rsidP="00572EBA">
      <w:pPr>
        <w:bidi w:val="0"/>
        <w:rPr>
          <w:rFonts w:ascii="Simplified Arabic" w:hAnsi="Simplified Arabic" w:cs="Simplified Arabic"/>
        </w:rPr>
      </w:pPr>
    </w:p>
    <w:p w14:paraId="7FB61895" w14:textId="1BDCEA3A" w:rsidR="00572EBA" w:rsidRPr="009B17CA" w:rsidRDefault="00572EBA" w:rsidP="0067759A">
      <w:pPr>
        <w:spacing w:line="360" w:lineRule="auto"/>
        <w:rPr>
          <w:rFonts w:cstheme="minorHAnsi"/>
          <w:b/>
          <w:bCs/>
          <w:sz w:val="24"/>
          <w:szCs w:val="24"/>
          <w:rtl/>
        </w:rPr>
      </w:pPr>
      <w:r w:rsidRPr="009B17CA">
        <w:rPr>
          <w:rFonts w:cstheme="minorHAnsi"/>
          <w:b/>
          <w:bCs/>
          <w:sz w:val="32"/>
          <w:szCs w:val="32"/>
          <w:rtl/>
        </w:rPr>
        <w:lastRenderedPageBreak/>
        <w:t>قواعد التسي</w:t>
      </w:r>
      <w:r w:rsidR="0096155F" w:rsidRPr="009B17CA">
        <w:rPr>
          <w:rFonts w:cstheme="minorHAnsi"/>
          <w:b/>
          <w:bCs/>
          <w:sz w:val="32"/>
          <w:szCs w:val="32"/>
          <w:rtl/>
        </w:rPr>
        <w:t>ي</w:t>
      </w:r>
      <w:r w:rsidRPr="009B17CA">
        <w:rPr>
          <w:rFonts w:cstheme="minorHAnsi"/>
          <w:b/>
          <w:bCs/>
          <w:sz w:val="32"/>
          <w:szCs w:val="32"/>
          <w:rtl/>
        </w:rPr>
        <w:t>ر:</w:t>
      </w:r>
    </w:p>
    <w:p w14:paraId="07DA0B96" w14:textId="193C7AF5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كل تخصص يوجد في قسم او </w:t>
      </w:r>
      <w:r w:rsidR="004C486D" w:rsidRPr="009B17CA">
        <w:rPr>
          <w:rFonts w:cstheme="minorHAnsi"/>
          <w:sz w:val="28"/>
          <w:szCs w:val="28"/>
          <w:rtl/>
        </w:rPr>
        <w:t>أكثر</w:t>
      </w:r>
      <w:r w:rsidRPr="009B17CA">
        <w:rPr>
          <w:rFonts w:cstheme="minorHAnsi"/>
          <w:sz w:val="28"/>
          <w:szCs w:val="28"/>
          <w:rtl/>
        </w:rPr>
        <w:t>.</w:t>
      </w:r>
    </w:p>
    <w:p w14:paraId="52FB2BEB" w14:textId="77777777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كل قسم يتبع لتخصص واحد ووحيد.</w:t>
      </w:r>
    </w:p>
    <w:p w14:paraId="08D0B994" w14:textId="586CC333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كل فرع يحتوي على قسم واحد او </w:t>
      </w:r>
      <w:r w:rsidR="004C486D" w:rsidRPr="009B17CA">
        <w:rPr>
          <w:rFonts w:cstheme="minorHAnsi"/>
          <w:sz w:val="28"/>
          <w:szCs w:val="28"/>
          <w:rtl/>
        </w:rPr>
        <w:t>أكثر</w:t>
      </w:r>
      <w:r w:rsidRPr="009B17CA">
        <w:rPr>
          <w:rFonts w:cstheme="minorHAnsi"/>
          <w:sz w:val="28"/>
          <w:szCs w:val="28"/>
          <w:rtl/>
        </w:rPr>
        <w:t>.</w:t>
      </w:r>
    </w:p>
    <w:p w14:paraId="4A6C291F" w14:textId="77777777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كل قسم ينتمي الى فرع واحد ووحيد.</w:t>
      </w:r>
    </w:p>
    <w:p w14:paraId="3272799B" w14:textId="05EBACE9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كل قسم يحتوي على طالب واحد او </w:t>
      </w:r>
      <w:r w:rsidR="004C486D" w:rsidRPr="009B17CA">
        <w:rPr>
          <w:rFonts w:cstheme="minorHAnsi"/>
          <w:sz w:val="28"/>
          <w:szCs w:val="28"/>
          <w:rtl/>
        </w:rPr>
        <w:t>أكثر</w:t>
      </w:r>
      <w:r w:rsidRPr="009B17CA">
        <w:rPr>
          <w:rFonts w:cstheme="minorHAnsi"/>
          <w:sz w:val="28"/>
          <w:szCs w:val="28"/>
          <w:rtl/>
        </w:rPr>
        <w:t>.</w:t>
      </w:r>
    </w:p>
    <w:p w14:paraId="6CB00600" w14:textId="77777777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كل طالب يدرس بقسم واحد ووحيد.</w:t>
      </w:r>
    </w:p>
    <w:p w14:paraId="37E30DE9" w14:textId="191B422F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كل طالب يمكن ان لا يغيب او يغيب </w:t>
      </w:r>
      <w:r w:rsidR="004C486D" w:rsidRPr="009B17CA">
        <w:rPr>
          <w:rFonts w:cstheme="minorHAnsi"/>
          <w:sz w:val="28"/>
          <w:szCs w:val="28"/>
          <w:rtl/>
        </w:rPr>
        <w:t xml:space="preserve">أكثر </w:t>
      </w:r>
      <w:r w:rsidRPr="009B17CA">
        <w:rPr>
          <w:rFonts w:cstheme="minorHAnsi"/>
          <w:sz w:val="28"/>
          <w:szCs w:val="28"/>
          <w:rtl/>
        </w:rPr>
        <w:t>من مرة.</w:t>
      </w:r>
    </w:p>
    <w:p w14:paraId="1C996A4E" w14:textId="77777777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كل غياب يخص طالب واحد ووحيد.</w:t>
      </w:r>
    </w:p>
    <w:p w14:paraId="448FF0D4" w14:textId="77777777" w:rsidR="00572EBA" w:rsidRPr="009B17CA" w:rsidRDefault="00572EBA" w:rsidP="0067759A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كل طالب مولود بولاية واحدة ووحيدة.</w:t>
      </w:r>
    </w:p>
    <w:p w14:paraId="6116BB39" w14:textId="01D062BB" w:rsidR="00572EBA" w:rsidRPr="009B17CA" w:rsidRDefault="00572EBA" w:rsidP="0067759A">
      <w:pPr>
        <w:spacing w:line="360" w:lineRule="auto"/>
        <w:ind w:left="360"/>
        <w:rPr>
          <w:rFonts w:cstheme="minorHAnsi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 xml:space="preserve">10- كل ولاية لا يمكن ان لا يلد بها طالب او يلد بها </w:t>
      </w:r>
      <w:r w:rsidR="004C486D" w:rsidRPr="009B17CA">
        <w:rPr>
          <w:rFonts w:cstheme="minorHAnsi"/>
          <w:sz w:val="28"/>
          <w:szCs w:val="28"/>
          <w:rtl/>
        </w:rPr>
        <w:t>أكثر</w:t>
      </w:r>
      <w:r w:rsidRPr="009B17CA">
        <w:rPr>
          <w:rFonts w:cstheme="minorHAnsi"/>
          <w:sz w:val="28"/>
          <w:szCs w:val="28"/>
          <w:rtl/>
        </w:rPr>
        <w:t xml:space="preserve"> من واحد.</w:t>
      </w:r>
    </w:p>
    <w:p w14:paraId="40195B1D" w14:textId="12E65E8D" w:rsidR="00572EBA" w:rsidRPr="009B17CA" w:rsidRDefault="00572EBA" w:rsidP="0067759A">
      <w:pPr>
        <w:spacing w:line="360" w:lineRule="auto"/>
        <w:ind w:left="360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11- كل طالب يمكن ان لا يتحصل على نقطة او يتحصل على </w:t>
      </w:r>
      <w:r w:rsidR="004C486D" w:rsidRPr="009B17CA">
        <w:rPr>
          <w:rFonts w:cstheme="minorHAnsi"/>
          <w:sz w:val="28"/>
          <w:szCs w:val="28"/>
          <w:rtl/>
        </w:rPr>
        <w:t xml:space="preserve">أكثر </w:t>
      </w:r>
      <w:r w:rsidRPr="009B17CA">
        <w:rPr>
          <w:rFonts w:cstheme="minorHAnsi"/>
          <w:sz w:val="28"/>
          <w:szCs w:val="28"/>
          <w:rtl/>
        </w:rPr>
        <w:t>من نقطة.</w:t>
      </w:r>
    </w:p>
    <w:p w14:paraId="27C94679" w14:textId="77777777" w:rsidR="00572EBA" w:rsidRPr="009B17C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12- كل نقطة تخص طالب واحد ووحيد.</w:t>
      </w:r>
    </w:p>
    <w:p w14:paraId="6FA148C0" w14:textId="77777777" w:rsidR="00572EBA" w:rsidRPr="009B17C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13- كل نقطة تخص مقياس واحد ووحيد.</w:t>
      </w:r>
    </w:p>
    <w:p w14:paraId="1970E1D1" w14:textId="5DC91FFE" w:rsidR="00572EBA" w:rsidRPr="009B17C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14- كل مقياس لديه نقطة واحدة او </w:t>
      </w:r>
      <w:r w:rsidR="004C486D" w:rsidRPr="009B17CA">
        <w:rPr>
          <w:rFonts w:cstheme="minorHAnsi"/>
          <w:sz w:val="28"/>
          <w:szCs w:val="28"/>
          <w:rtl/>
        </w:rPr>
        <w:t xml:space="preserve">أكثر </w:t>
      </w:r>
      <w:r w:rsidRPr="009B17CA">
        <w:rPr>
          <w:rFonts w:cstheme="minorHAnsi"/>
          <w:sz w:val="28"/>
          <w:szCs w:val="28"/>
          <w:rtl/>
        </w:rPr>
        <w:t>من نقطة.</w:t>
      </w:r>
    </w:p>
    <w:p w14:paraId="1A93D057" w14:textId="77777777" w:rsidR="00572EBA" w:rsidRPr="009B17CA" w:rsidRDefault="00572EBA" w:rsidP="0067759A">
      <w:p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>15- كل نقطة يدرجها استاذ واحد ووحيد.</w:t>
      </w:r>
    </w:p>
    <w:p w14:paraId="77B87298" w14:textId="3D0392FE" w:rsidR="00572EBA" w:rsidRPr="009B17CA" w:rsidRDefault="00572EBA" w:rsidP="008E3112">
      <w:p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16- وكل استاذ يضع نقطة واحدة او </w:t>
      </w:r>
      <w:r w:rsidR="004C486D" w:rsidRPr="009B17CA">
        <w:rPr>
          <w:rFonts w:cstheme="minorHAnsi"/>
          <w:sz w:val="28"/>
          <w:szCs w:val="28"/>
          <w:rtl/>
        </w:rPr>
        <w:t>أكثر</w:t>
      </w:r>
      <w:r w:rsidRPr="009B17CA">
        <w:rPr>
          <w:rFonts w:cstheme="minorHAnsi"/>
          <w:sz w:val="28"/>
          <w:szCs w:val="28"/>
          <w:rtl/>
        </w:rPr>
        <w:t xml:space="preserve">. </w:t>
      </w:r>
    </w:p>
    <w:p w14:paraId="53EC3A98" w14:textId="77777777" w:rsidR="00916857" w:rsidRPr="009B17CA" w:rsidRDefault="00916857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55C70EDD" w14:textId="77777777" w:rsidR="00916857" w:rsidRPr="009B17CA" w:rsidRDefault="00916857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12596394" w14:textId="77777777" w:rsidR="00916857" w:rsidRPr="009B17CA" w:rsidRDefault="00916857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69701D0B" w14:textId="77777777" w:rsidR="00916857" w:rsidRPr="009B17CA" w:rsidRDefault="00916857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4C18F91B" w14:textId="77777777" w:rsidR="00916857" w:rsidRPr="009B17CA" w:rsidRDefault="00916857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69DF76A7" w14:textId="77777777" w:rsidR="00916857" w:rsidRPr="009B17CA" w:rsidRDefault="00916857" w:rsidP="0067759A">
      <w:pPr>
        <w:spacing w:line="36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1C4F4A26" w14:textId="7519625D" w:rsidR="00BC1A16" w:rsidRPr="009B17CA" w:rsidRDefault="00BC1A16" w:rsidP="0067759A">
      <w:pPr>
        <w:spacing w:line="360" w:lineRule="auto"/>
        <w:rPr>
          <w:rFonts w:cstheme="minorHAnsi"/>
          <w:b/>
          <w:bCs/>
          <w:sz w:val="32"/>
          <w:szCs w:val="32"/>
          <w:rtl/>
        </w:rPr>
      </w:pPr>
      <w:r w:rsidRPr="009B17CA">
        <w:rPr>
          <w:rFonts w:cstheme="minorHAnsi"/>
          <w:b/>
          <w:bCs/>
          <w:sz w:val="32"/>
          <w:szCs w:val="32"/>
          <w:rtl/>
        </w:rPr>
        <w:t xml:space="preserve">بنية الوصول النظرية </w:t>
      </w:r>
      <w:r w:rsidRPr="009B17CA">
        <w:rPr>
          <w:rFonts w:cstheme="minorHAnsi"/>
          <w:b/>
          <w:bCs/>
          <w:sz w:val="32"/>
          <w:szCs w:val="32"/>
        </w:rPr>
        <w:t>SAT</w:t>
      </w:r>
      <w:r w:rsidRPr="009B17CA">
        <w:rPr>
          <w:rFonts w:cstheme="minorHAnsi"/>
          <w:b/>
          <w:bCs/>
          <w:sz w:val="32"/>
          <w:szCs w:val="32"/>
          <w:rtl/>
        </w:rPr>
        <w:t>:</w:t>
      </w:r>
    </w:p>
    <w:p w14:paraId="2AC45659" w14:textId="28AF475A" w:rsidR="00BC1A16" w:rsidRPr="009B17CA" w:rsidRDefault="00BC1A16" w:rsidP="0067759A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9B17CA">
        <w:rPr>
          <w:rFonts w:cstheme="minorHAnsi"/>
          <w:b/>
          <w:bCs/>
          <w:sz w:val="28"/>
          <w:szCs w:val="28"/>
          <w:rtl/>
        </w:rPr>
        <w:t>تعريف:</w:t>
      </w:r>
    </w:p>
    <w:p w14:paraId="67510848" w14:textId="2FB13371" w:rsidR="00BC1A16" w:rsidRPr="009B17CA" w:rsidRDefault="00BC1A16" w:rsidP="0067759A">
      <w:pPr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 xml:space="preserve">  هو مخطط يسهل عملية ضبط الكائنات والعلاقات ل</w:t>
      </w:r>
      <w:r w:rsidR="00072CEE" w:rsidRPr="009B17CA">
        <w:rPr>
          <w:rFonts w:cstheme="minorHAnsi"/>
          <w:sz w:val="28"/>
          <w:szCs w:val="28"/>
          <w:rtl/>
        </w:rPr>
        <w:t>إن</w:t>
      </w:r>
      <w:r w:rsidRPr="009B17CA">
        <w:rPr>
          <w:rFonts w:cstheme="minorHAnsi"/>
          <w:sz w:val="28"/>
          <w:szCs w:val="28"/>
          <w:rtl/>
        </w:rPr>
        <w:t>شاء النموذج التصوري للمعطيات المستقبلي الذي يعتمد على المعطيات الموجودة في قاموس المعطيات ب</w:t>
      </w:r>
      <w:r w:rsidR="00072CEE" w:rsidRPr="009B17CA">
        <w:rPr>
          <w:rFonts w:cstheme="minorHAnsi"/>
          <w:sz w:val="28"/>
          <w:szCs w:val="28"/>
          <w:rtl/>
        </w:rPr>
        <w:t>ا</w:t>
      </w:r>
      <w:r w:rsidRPr="009B17CA">
        <w:rPr>
          <w:rFonts w:cstheme="minorHAnsi"/>
          <w:sz w:val="28"/>
          <w:szCs w:val="28"/>
          <w:rtl/>
        </w:rPr>
        <w:t>ستعمال قواعد التس</w:t>
      </w:r>
      <w:r w:rsidR="00072CEE" w:rsidRPr="009B17CA">
        <w:rPr>
          <w:rFonts w:cstheme="minorHAnsi"/>
          <w:sz w:val="28"/>
          <w:szCs w:val="28"/>
          <w:rtl/>
        </w:rPr>
        <w:t>ي</w:t>
      </w:r>
      <w:r w:rsidRPr="009B17CA">
        <w:rPr>
          <w:rFonts w:cstheme="minorHAnsi"/>
          <w:sz w:val="28"/>
          <w:szCs w:val="28"/>
          <w:rtl/>
        </w:rPr>
        <w:t>ير التي تساعد في ضبطه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27D195B8" w14:textId="4744DEF1" w:rsidR="009C1CFC" w:rsidRPr="009B17CA" w:rsidRDefault="00E12BDB" w:rsidP="0089556B">
      <w:pPr>
        <w:rPr>
          <w:rFonts w:ascii="Simplified Arabic" w:hAnsi="Simplified Arabic" w:cs="Simplified Arabic"/>
        </w:rPr>
      </w:pP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29A0B0" wp14:editId="4DC64819">
                <wp:simplePos x="0" y="0"/>
                <wp:positionH relativeFrom="margin">
                  <wp:posOffset>1875155</wp:posOffset>
                </wp:positionH>
                <wp:positionV relativeFrom="paragraph">
                  <wp:posOffset>208753</wp:posOffset>
                </wp:positionV>
                <wp:extent cx="2870126" cy="350874"/>
                <wp:effectExtent l="0" t="0" r="26035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126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17DC" w14:textId="20CB2AE0" w:rsidR="00CD61DD" w:rsidRPr="00E12BDB" w:rsidRDefault="00CD61DD" w:rsidP="00E12BD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بنية الوصول النظرية </w:t>
                            </w:r>
                            <w:r w:rsidRPr="00E12BDB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A0B0" id="Rectangle 151" o:spid="_x0000_s1027" style="position:absolute;left:0;text-align:left;margin-left:147.65pt;margin-top:16.45pt;width:226pt;height:27.65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" fillcolor="white [3201]" strokecolor="black [3200]" strokeweight="1pt">
                <v:textbox>
                  <w:txbxContent>
                    <w:p w14:paraId="405117DC" w14:textId="20CB2AE0" w:rsidR="00CD61DD" w:rsidRPr="00E12BDB" w:rsidRDefault="00CD61DD" w:rsidP="00E12BDB">
                      <w:pPr>
                        <w:jc w:val="center"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  <w:rtl/>
                        </w:rPr>
                        <w:t xml:space="preserve">بنية الوصول النظرية </w:t>
                      </w:r>
                      <w:r w:rsidRPr="00E12BDB"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  <w:t>SAT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971E3" w14:textId="21860148" w:rsidR="009C1CFC" w:rsidRPr="009B17CA" w:rsidRDefault="009C1CFC" w:rsidP="0089556B">
      <w:pPr>
        <w:rPr>
          <w:rFonts w:ascii="Simplified Arabic" w:hAnsi="Simplified Arabic" w:cs="Simplified Arabic"/>
          <w:rtl/>
        </w:rPr>
      </w:pPr>
    </w:p>
    <w:tbl>
      <w:tblPr>
        <w:tblW w:w="11302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2"/>
      </w:tblGrid>
      <w:tr w:rsidR="00293AA6" w:rsidRPr="009B17CA" w14:paraId="154B2D84" w14:textId="77777777" w:rsidTr="00293AA6">
        <w:trPr>
          <w:trHeight w:val="7803"/>
        </w:trPr>
        <w:tc>
          <w:tcPr>
            <w:tcW w:w="11302" w:type="dxa"/>
          </w:tcPr>
          <w:p w14:paraId="101BCB19" w14:textId="28F9E5E3" w:rsidR="00293AA6" w:rsidRPr="009B17CA" w:rsidRDefault="00293AA6">
            <w:pPr>
              <w:bidi w:val="0"/>
              <w:rPr>
                <w:rFonts w:ascii="Simplified Arabic" w:hAnsi="Simplified Arabic" w:cs="Simplified Arabic"/>
              </w:rPr>
            </w:pPr>
            <w:r w:rsidRPr="009B17CA">
              <w:rPr>
                <w:rFonts w:ascii="Simplified Arabic" w:hAnsi="Simplified Arabic" w:cs="Simplified Arab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B831CE7" wp14:editId="7E1E17C7">
                      <wp:simplePos x="0" y="0"/>
                      <wp:positionH relativeFrom="page">
                        <wp:posOffset>46250</wp:posOffset>
                      </wp:positionH>
                      <wp:positionV relativeFrom="paragraph">
                        <wp:posOffset>508045</wp:posOffset>
                      </wp:positionV>
                      <wp:extent cx="6572249" cy="4248150"/>
                      <wp:effectExtent l="0" t="0" r="172085" b="38100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249" cy="4248150"/>
                                <a:chOff x="0" y="0"/>
                                <a:chExt cx="6619875" cy="42481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400675" y="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Arrow Connector 18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1346BB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05D1A6" w14:textId="77777777" w:rsidR="00CD61DD" w:rsidRPr="0089556B" w:rsidRDefault="00CD61DD" w:rsidP="0089556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اسم التخصص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1524000"/>
                                  <a:ext cx="1133475" cy="914400"/>
                                  <a:chOff x="0" y="0"/>
                                  <a:chExt cx="1133475" cy="914400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61" name="Straight Connector 61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5424503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0" y="30480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D863054" w14:textId="77777777" w:rsidR="00CD61DD" w:rsidRPr="0089556B" w:rsidRDefault="00CD61DD" w:rsidP="009D26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اسم الاستاذ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2600325" y="76200"/>
                                  <a:ext cx="1104900" cy="914400"/>
                                  <a:chOff x="28575" y="0"/>
                                  <a:chExt cx="1104900" cy="914400"/>
                                </a:xfrm>
                              </wpg:grpSpPr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0525" y="257175"/>
                                    <a:ext cx="733425" cy="657225"/>
                                    <a:chOff x="0" y="0"/>
                                    <a:chExt cx="733425" cy="657225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733425" cy="657225"/>
                                      <a:chOff x="0" y="0"/>
                                      <a:chExt cx="809625" cy="1257300"/>
                                    </a:xfrm>
                                  </wpg:grpSpPr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0" y="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809625" y="9525"/>
                                        <a:ext cx="0" cy="1247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 flipH="1">
                                      <a:off x="466725" y="180975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 flipH="1">
                                      <a:off x="457200" y="438150"/>
                                      <a:ext cx="2667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285750" y="0"/>
                                    <a:ext cx="847725" cy="238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FFE69E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رقم 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28575" y="304800"/>
                                    <a:ext cx="8191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DC4A15D" w14:textId="77777777" w:rsidR="00CD61DD" w:rsidRPr="0089556B" w:rsidRDefault="00CD61DD" w:rsidP="004D1ABA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تاريخ الغياب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114425" y="119063"/>
                                  <a:ext cx="5505450" cy="4129087"/>
                                  <a:chOff x="0" y="-147637"/>
                                  <a:chExt cx="5505452" cy="4129087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4391025" y="3000375"/>
                                    <a:ext cx="1114427" cy="962025"/>
                                    <a:chOff x="9524" y="-47625"/>
                                    <a:chExt cx="1114427" cy="962025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85751" y="-47625"/>
                                      <a:ext cx="838200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9005D86" w14:textId="77777777" w:rsidR="00CD61DD" w:rsidRPr="0089556B" w:rsidRDefault="00CD61DD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9524" y="304800"/>
                                      <a:ext cx="838199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40C6797" w14:textId="77777777" w:rsidR="00CD61DD" w:rsidRPr="0089556B" w:rsidRDefault="00CD61DD" w:rsidP="0089556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الفرع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4295775" y="1552575"/>
                                    <a:ext cx="1123950" cy="933450"/>
                                    <a:chOff x="0" y="-19050"/>
                                    <a:chExt cx="1123950" cy="933450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266700" y="-1905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9924B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BB5DF3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القسم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657475" y="12858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34" name="Straight Connector 34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Straight Connector 35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B0830A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الطالب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CE72BF7" w14:textId="77777777" w:rsidR="00CD61DD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الطالب</w:t>
                                        </w:r>
                                      </w:p>
                                      <w:p w14:paraId="1B8E62DF" w14:textId="77777777" w:rsidR="00CD61DD" w:rsidRPr="0089556B" w:rsidRDefault="00CD61DD" w:rsidP="005320E9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800100" y="94297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52" name="Straight Connector 52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Straight Connector 53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6" name="Text Box 56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AF76BA0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DD2751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النقطة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76200" y="3067050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0" name="Straight Connector 70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Straight Arrow Connector 72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Arrow Connector 73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F0DA175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Text Box 75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3EFFA7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المقياس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2152650" y="3057525"/>
                                    <a:ext cx="1133475" cy="914400"/>
                                    <a:chOff x="0" y="0"/>
                                    <a:chExt cx="1133475" cy="91440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390525" y="257175"/>
                                      <a:ext cx="733425" cy="657225"/>
                                      <a:chOff x="0" y="0"/>
                                      <a:chExt cx="733425" cy="657225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0"/>
                                        <a:ext cx="733425" cy="657225"/>
                                        <a:chOff x="0" y="0"/>
                                        <a:chExt cx="809625" cy="1257300"/>
                                      </a:xfrm>
                                    </wpg:grpSpPr>
                                    <wps:wsp>
                                      <wps:cNvPr id="79" name="Straight Connector 79"/>
                                      <wps:cNvCnPr/>
                                      <wps:spPr>
                                        <a:xfrm>
                                          <a:off x="0" y="0"/>
                                          <a:ext cx="8001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Connector 80"/>
                                      <wps:cNvCnPr/>
                                      <wps:spPr>
                                        <a:xfrm>
                                          <a:off x="809625" y="9525"/>
                                          <a:ext cx="0" cy="12477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Straight Arrow Connector 81"/>
                                    <wps:cNvCnPr/>
                                    <wps:spPr>
                                      <a:xfrm flipH="1">
                                        <a:off x="466725" y="180975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Arrow Connector 82"/>
                                    <wps:cNvCnPr/>
                                    <wps:spPr>
                                      <a:xfrm flipH="1">
                                        <a:off x="457200" y="438150"/>
                                        <a:ext cx="266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" name="Text Box 83"/>
                                  <wps:cNvSpPr txBox="1"/>
                                  <wps:spPr>
                                    <a:xfrm>
                                      <a:off x="285750" y="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7F0E7C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رقم 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Text Box 84"/>
                                  <wps:cNvSpPr txBox="1"/>
                                  <wps:spPr>
                                    <a:xfrm>
                                      <a:off x="0" y="304800"/>
                                      <a:ext cx="847725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9AD7F6" w14:textId="77777777" w:rsidR="00CD61DD" w:rsidRPr="0089556B" w:rsidRDefault="00CD61DD" w:rsidP="009D26BA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اسم الولاية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5" name="Connector: Curved 95"/>
                                <wps:cNvCnPr>
                                  <a:stCxn id="20" idx="3"/>
                                  <a:endCxn id="29" idx="3"/>
                                </wps:cNvCnPr>
                                <wps:spPr>
                                  <a:xfrm flipH="1">
                                    <a:off x="5409570" y="-147637"/>
                                    <a:ext cx="9526" cy="1819275"/>
                                  </a:xfrm>
                                  <a:prstGeom prst="curvedConnector3">
                                    <a:avLst>
                                      <a:gd name="adj1" fmla="val -241725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Connector: Curved 96"/>
                                <wps:cNvCnPr>
                                  <a:stCxn id="38" idx="3"/>
                                  <a:endCxn id="11" idx="0"/>
                                </wps:cNvCnPr>
                                <wps:spPr>
                                  <a:xfrm>
                                    <a:off x="3790476" y="1404938"/>
                                    <a:ext cx="1019077" cy="1947862"/>
                                  </a:xfrm>
                                  <a:prstGeom prst="curved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Connector: Curved 97"/>
                                <wps:cNvCnPr>
                                  <a:stCxn id="10" idx="1"/>
                                  <a:endCxn id="21" idx="0"/>
                                </wps:cNvCnPr>
                                <wps:spPr>
                                  <a:xfrm rot="10800000" flipH="1">
                                    <a:off x="4667251" y="38100"/>
                                    <a:ext cx="42861" cy="3105150"/>
                                  </a:xfrm>
                                  <a:prstGeom prst="curvedConnector4">
                                    <a:avLst>
                                      <a:gd name="adj1" fmla="val -1426127"/>
                                      <a:gd name="adj2" fmla="val 10736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Connector: Curved 98"/>
                                <wps:cNvCnPr/>
                                <wps:spPr>
                                  <a:xfrm flipH="1">
                                    <a:off x="3267075" y="1562100"/>
                                    <a:ext cx="514350" cy="1767104"/>
                                  </a:xfrm>
                                  <a:prstGeom prst="curvedConnector3">
                                    <a:avLst>
                                      <a:gd name="adj1" fmla="val -5925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Connector: Curved 102"/>
                                <wps:cNvCnPr/>
                                <wps:spPr>
                                  <a:xfrm>
                                    <a:off x="1914525" y="1209675"/>
                                    <a:ext cx="1162050" cy="328930"/>
                                  </a:xfrm>
                                  <a:prstGeom prst="curvedConnector3">
                                    <a:avLst>
                                      <a:gd name="adj1" fmla="val 54132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nector: Curved 103"/>
                                <wps:cNvCnPr/>
                                <wps:spPr>
                                  <a:xfrm flipH="1">
                                    <a:off x="0" y="1200150"/>
                                    <a:ext cx="1247775" cy="34787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nector: Curved 104"/>
                                <wps:cNvCnPr/>
                                <wps:spPr>
                                  <a:xfrm flipH="1">
                                    <a:off x="1190625" y="1209675"/>
                                    <a:ext cx="733425" cy="2114550"/>
                                  </a:xfrm>
                                  <a:prstGeom prst="curvedConnector3">
                                    <a:avLst>
                                      <a:gd name="adj1" fmla="val -7077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Connector: Curved 105"/>
                                <wps:cNvCnPr>
                                  <a:stCxn id="92" idx="3"/>
                                  <a:endCxn id="38" idx="3"/>
                                </wps:cNvCnPr>
                                <wps:spPr>
                                  <a:xfrm>
                                    <a:off x="2590443" y="-71437"/>
                                    <a:ext cx="1200033" cy="1476375"/>
                                  </a:xfrm>
                                  <a:prstGeom prst="curvedConnector3">
                                    <a:avLst>
                                      <a:gd name="adj1" fmla="val 9799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B831CE7" id="Group 148" o:spid="_x0000_s1028" style="position:absolute;margin-left:3.65pt;margin-top:40pt;width:517.5pt;height:334.5pt;z-index:251685888;mso-position-horizontal-relative:page;mso-width-relative:margin" coordsize="6619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">
                      <v:group id="Group 13" o:spid="_x0000_s1029" style="position:absolute;left:54006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030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 15" o:spid="_x0000_s1031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line id="Straight Connector 16" o:spid="_x0000_s1032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17" o:spid="_x0000_s1033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<v:stroke joinstyle="miter"/>
                            </v:lin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8" o:spid="_x0000_s1034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0" o:spid="_x0000_s1035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14:paraId="0B1346BB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التخصص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2905D1A6" w14:textId="77777777" w:rsidR="00CD61DD" w:rsidRPr="0089556B" w:rsidRDefault="00CD61DD" w:rsidP="0089556B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اسم التخصص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37" style="position:absolute;top:1524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Group 59" o:spid="_x0000_s1038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39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line id="Straight Connector 61" o:spid="_x0000_s1040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2" o:spid="_x0000_s1041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shape id="Straight Arrow Connector 63" o:spid="_x0000_s1042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64" o:spid="_x0000_s1043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65" o:spid="_x0000_s1044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gaS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6SvcvsQfoOdXAAAA//8DAFBLAQItABQABgAIAAAAIQDb4fbL7gAAAIUBAAATAAAAAAAAAAAA&#10;AAAAAAAAAABbQ29udGVudF9UeXBlc10ueG1sUEsBAi0AFAAGAAgAAAAhAFr0LFu/AAAAFQEAAAsA&#10;AAAAAAAAAAAAAAAAHwEAAF9yZWxzLy5yZWxzUEsBAi0AFAAGAAgAAAAhAETSBpL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35424503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الاستاذ</w:t>
                                </w:r>
                              </w:p>
                            </w:txbxContent>
                          </v:textbox>
                        </v:shape>
                        <v:shape id="Text Box 66" o:spid="_x0000_s1045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<v:textbox>
                            <w:txbxContent>
                              <w:p w14:paraId="1D863054" w14:textId="77777777" w:rsidR="00CD61DD" w:rsidRPr="0089556B" w:rsidRDefault="00CD61DD" w:rsidP="009D26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اسم الاستاذ</w:t>
                                </w:r>
                              </w:p>
                            </w:txbxContent>
                          </v:textbox>
                        </v:shape>
                      </v:group>
                      <v:group id="Group 85" o:spid="_x0000_s1046" style="position:absolute;left:26003;top:762;width:11049;height:9144" coordorigin="285" coordsize="110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86" o:spid="_x0000_s104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04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88" o:spid="_x0000_s104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9" o:spid="_x0000_s105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  <v:stroke joinstyle="miter"/>
                            </v:line>
                          </v:group>
                          <v:shape id="Straight Arrow Connector 90" o:spid="_x0000_s105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91" o:spid="_x0000_s105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92" o:spid="_x0000_s1053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76FFE69E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رقم الغياب</w:t>
                                </w:r>
                              </w:p>
                            </w:txbxContent>
                          </v:textbox>
                        </v:shape>
                        <v:shape id="Text Box 93" o:spid="_x0000_s1054" type="#_x0000_t202" style="position:absolute;left:285;top:3048;width:8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ta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8wk8vsQfoJe/AAAA//8DAFBLAQItABQABgAIAAAAIQDb4fbL7gAAAIUBAAATAAAAAAAAAAAA&#10;AAAAAAAAAABbQ29udGVudF9UeXBlc10ueG1sUEsBAi0AFAAGAAgAAAAhAFr0LFu/AAAAFQEAAAsA&#10;AAAAAAAAAAAAAAAAHwEAAF9yZWxzLy5yZWxzUEsBAi0AFAAGAAgAAAAhAJGiS1r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5DC4A15D" w14:textId="77777777" w:rsidR="00CD61DD" w:rsidRPr="0089556B" w:rsidRDefault="00CD61DD" w:rsidP="004D1AB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تاريخ الغياب</w:t>
                                </w:r>
                              </w:p>
                            </w:txbxContent>
                          </v:textbox>
                        </v:shape>
                      </v:group>
                      <v:group id="Group 44" o:spid="_x0000_s1055" style="position:absolute;left:11144;top:1190;width:55054;height:41291" coordorigin=",-1476" coordsize="55054,4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2" o:spid="_x0000_s1056" style="position:absolute;left:43910;top:30003;width:11144;height:9621" coordorigin="95,-476" coordsize="11144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9" o:spid="_x0000_s1057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group id="Group 6" o:spid="_x0000_s1058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line id="Straight Connector 4" o:spid="_x0000_s1059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5" o:spid="_x0000_s1060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<v:stroke joinstyle="miter"/>
                              </v:line>
                            </v:group>
                            <v:shape id="Straight Arrow Connector 7" o:spid="_x0000_s1061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8" o:spid="_x0000_s1062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shape id="Text Box 10" o:spid="_x0000_s1063" type="#_x0000_t202" style="position:absolute;left:2857;top:-476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49005D86" w14:textId="77777777" w:rsidR="00CD61DD" w:rsidRPr="0089556B" w:rsidRDefault="00CD61DD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الفرع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64" type="#_x0000_t202" style="position:absolute;left:95;top:3048;width:8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40C6797" w14:textId="77777777" w:rsidR="00CD61DD" w:rsidRPr="0089556B" w:rsidRDefault="00CD61DD" w:rsidP="0089556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الفرع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5" style="position:absolute;left:42957;top:15525;width:11240;height:9335" coordorigin=",-190" coordsize="1123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oup 23" o:spid="_x0000_s1066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group id="Group 24" o:spid="_x0000_s1067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line id="Straight Connector 25" o:spid="_x0000_s1068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26" o:spid="_x0000_s1069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27" o:spid="_x0000_s1070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28" o:spid="_x0000_s1071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  <v:stroke endarrow="block" joinstyle="miter"/>
                            </v:shape>
                          </v:group>
                          <v:shape id="Text Box 29" o:spid="_x0000_s1072" type="#_x0000_t202" style="position:absolute;left:2667;top:-190;width:847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29924B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القسم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073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4DBB5DF3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القسم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074" style="position:absolute;left:26574;top:12858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75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33" o:spid="_x0000_s1076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line id="Straight Connector 34" o:spid="_x0000_s1077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5" o:spid="_x0000_s1078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36" o:spid="_x0000_s1079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37" o:spid="_x0000_s1080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38" o:spid="_x0000_s1081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        <v:textbox>
                              <w:txbxContent>
                                <w:p w14:paraId="52B0830A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الطالب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82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0CE72BF7" w14:textId="77777777" w:rsidR="00CD61DD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1B8E62DF" w14:textId="77777777" w:rsidR="00CD61DD" w:rsidRPr="0089556B" w:rsidRDefault="00CD61DD" w:rsidP="005320E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9" o:spid="_x0000_s1083" style="position:absolute;left:8001;top:9429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 50" o:spid="_x0000_s1084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group id="Group 51" o:spid="_x0000_s1085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line id="Straight Connector 52" o:spid="_x0000_s1086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53" o:spid="_x0000_s1087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54" o:spid="_x0000_s1088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5" o:spid="_x0000_s1089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56" o:spid="_x0000_s1090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AF76BA0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النقطة</w:t>
                                  </w:r>
                                </w:p>
                              </w:txbxContent>
                            </v:textbox>
                          </v:shape>
                          <v:shape id="Text Box 57" o:spid="_x0000_s1091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5DD2751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النقطة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92" style="position:absolute;left:762;top:30670;width:11334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group id="Group 68" o:spid="_x0000_s1093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94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line id="Straight Connector 70" o:spid="_x0000_s1095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Straight Connector 71" o:spid="_x0000_s1096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  <v:shape id="Straight Arrow Connector 72" o:spid="_x0000_s1097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73" o:spid="_x0000_s1098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74" o:spid="_x0000_s1099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U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vKVw/xJ/gJ7/AgAA//8DAFBLAQItABQABgAIAAAAIQDb4fbL7gAAAIUBAAATAAAAAAAAAAAA&#10;AAAAAAAAAABbQ29udGVudF9UeXBlc10ueG1sUEsBAi0AFAAGAAgAAAAhAFr0LFu/AAAAFQEAAAsA&#10;AAAAAAAAAAAAAAAAHwEAAF9yZWxzLy5yZWxzUEsBAi0AFAAGAAgAAAAhAK5HNdT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7F0DA175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المقياس</w:t>
                                  </w:r>
                                </w:p>
                              </w:txbxContent>
                            </v:textbox>
                          </v:shape>
                          <v:shape id="Text Box 75" o:spid="_x0000_s1100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3EFFA7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المقياس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6" o:spid="_x0000_s1101" style="position:absolute;left:21526;top:30575;width:11335;height:9144" coordsize="11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oup 77" o:spid="_x0000_s1102" style="position:absolute;left:3905;top:2571;width:7334;height:6573" coordsize="7334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group id="Group 78" o:spid="_x0000_s1103" style="position:absolute;width:7334;height:6572" coordsize="8096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line id="Straight Connector 79" o:spid="_x0000_s1104" style="position:absolute;visibility:visible;mso-wrap-style:square" from="0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80" o:spid="_x0000_s1105" style="position:absolute;visibility:visible;mso-wrap-style:square" from="8096,95" to="809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Straight Arrow Connector 81" o:spid="_x0000_s1106" type="#_x0000_t32" style="position:absolute;left:4667;top:1809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82" o:spid="_x0000_s1107" type="#_x0000_t32" style="position:absolute;left:4572;top:4381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Text Box 83" o:spid="_x0000_s1108" type="#_x0000_t202" style="position:absolute;left:2857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6E7F0E7C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رقم الولاية</w:t>
                                  </w:r>
                                </w:p>
                              </w:txbxContent>
                            </v:textbox>
                          </v:shape>
                          <v:shape id="Text Box 84" o:spid="_x0000_s1109" type="#_x0000_t202" style="position:absolute;top:3048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249AD7F6" w14:textId="77777777" w:rsidR="00CD61DD" w:rsidRPr="0089556B" w:rsidRDefault="00CD61DD" w:rsidP="009D26B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اسم الولاية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95" o:spid="_x0000_s1110" type="#_x0000_t38" style="position:absolute;left:54095;top:-1476;width:95;height:1819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" adj="-522128" strokecolor="black [3200]" strokeweight=".5pt">
                          <v:stroke endarrow="block" joinstyle="miter"/>
                        </v:shape>
                        <v:shapetype id="_x0000_t37" coordsize="21600,21600" o:spt="37" o:oned="t" path="m,c10800,,21600,10800,21600,21600e" filled="f">
                          <v:path arrowok="t" fillok="f" o:connecttype="none"/>
                          <o:lock v:ext="edit" shapetype="t"/>
                        </v:shapetype>
                        <v:shape id="Connector: Curved 96" o:spid="_x0000_s1111" type="#_x0000_t37" style="position:absolute;left:37904;top:14049;width:10191;height:1947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type id="_x0000_t39" coordsize="21600,21600" o:spt="39" o:oned="t" path="m,c@0,0@1@6@1@5@1@7@3@8@2@8@4@8,21600@9,21600,21600e" filled="f">
                          <v:formulas>
                            <v:f eqn="mid #0 0"/>
                            <v:f eqn="val #0"/>
                            <v:f eqn="mid #0 21600"/>
                            <v:f eqn="mid #0 @2"/>
                            <v:f eqn="mid @2 21600"/>
                            <v:f eqn="mid #1 0"/>
                            <v:f eqn="mid @5 0"/>
                            <v:f eqn="mid #1 @5"/>
                            <v:f eqn="val #1"/>
                            <v:f eqn="mid #1 21600"/>
                          </v:formulas>
                          <v:path arrowok="t" fillok="f" o:connecttype="none"/>
                          <v:handles>
                            <v:h position="#0,@5"/>
                            <v:h position="@2,#1"/>
                          </v:handles>
                          <o:lock v:ext="edit" shapetype="t"/>
                        </v:shapetype>
                        <v:shape id="Connector: Curved 97" o:spid="_x0000_s1112" type="#_x0000_t39" style="position:absolute;left:46672;top:381;width:429;height:31051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" adj="-308043,23190" strokecolor="black [3200]" strokeweight=".5pt">
                          <v:stroke endarrow="block" joinstyle="miter"/>
                        </v:shape>
                        <v:shape id="Connector: Curved 98" o:spid="_x0000_s1113" type="#_x0000_t38" style="position:absolute;left:32670;top:15621;width:5144;height:1767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" adj="-12800" strokecolor="black [3200]" strokeweight=".5pt">
                          <v:stroke endarrow="block" joinstyle="miter"/>
                        </v:shape>
                        <v:shape id="Connector: Curved 102" o:spid="_x0000_s1114" type="#_x0000_t38" style="position:absolute;left:19145;top:12096;width:11620;height:32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" adj="11693" strokecolor="black [3200]" strokeweight=".5pt">
                          <v:stroke endarrow="block" joinstyle="miter"/>
                        </v:shape>
                        <v:shape id="Connector: Curved 103" o:spid="_x0000_s1115" type="#_x0000_t38" style="position:absolute;top:12001;width:12477;height:3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" adj="10800" strokecolor="black [3200]" strokeweight=".5pt">
                          <v:stroke endarrow="block" joinstyle="miter"/>
                        </v:shape>
                        <v:shape id="Connector: Curved 104" o:spid="_x0000_s1116" type="#_x0000_t38" style="position:absolute;left:11906;top:12096;width:7334;height:2114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" adj="-15288" strokecolor="black [3200]" strokeweight=".5pt">
                          <v:stroke endarrow="block" joinstyle="miter"/>
                        </v:shape>
                        <v:shape id="Connector: Curved 105" o:spid="_x0000_s1117" type="#_x0000_t38" style="position:absolute;left:25904;top:-714;width:12000;height:1476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" adj="21167" strokecolor="black [3200]" strokeweight=".5pt">
                          <v:stroke endarrow="block" joinstyle="miter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</w:tbl>
    <w:p w14:paraId="3B065204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1C87CF33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13D86150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50645CAF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210F4937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449E5E92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0A87FC09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72FFB614" w14:textId="36807BB9" w:rsidR="00624453" w:rsidRPr="009B17CA" w:rsidRDefault="00624453">
      <w:pPr>
        <w:bidi w:val="0"/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174BA2" wp14:editId="0F279A89">
                <wp:simplePos x="0" y="0"/>
                <wp:positionH relativeFrom="margin">
                  <wp:align>center</wp:align>
                </wp:positionH>
                <wp:positionV relativeFrom="paragraph">
                  <wp:posOffset>3924935</wp:posOffset>
                </wp:positionV>
                <wp:extent cx="6400800" cy="1932458"/>
                <wp:effectExtent l="0" t="0" r="19050" b="1079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759" w14:textId="41C02493" w:rsidR="00CD61DD" w:rsidRPr="00955527" w:rsidRDefault="00CD61DD" w:rsidP="00624453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التصوري للمعطيات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74BA2" id="Rectangle: Rounded Corners 181" o:spid="_x0000_s1118" style="position:absolute;margin-left:0;margin-top:309.05pt;width:7in;height:152.1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67C43759" w14:textId="41C02493" w:rsidR="00CD61DD" w:rsidRPr="00955527" w:rsidRDefault="00CD61DD" w:rsidP="00624453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التصوري للمعطيات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B17CA">
        <w:rPr>
          <w:rFonts w:ascii="Simplified Arabic" w:hAnsi="Simplified Arabic" w:cs="Simplified Arabic"/>
          <w:rtl/>
        </w:rPr>
        <w:br w:type="page"/>
      </w:r>
    </w:p>
    <w:p w14:paraId="2C9C058C" w14:textId="77777777" w:rsidR="00624453" w:rsidRPr="009B17CA" w:rsidRDefault="00624453" w:rsidP="00FB239C">
      <w:pPr>
        <w:rPr>
          <w:rFonts w:ascii="Simplified Arabic" w:hAnsi="Simplified Arabic" w:cs="Simplified Arabic"/>
        </w:rPr>
      </w:pPr>
    </w:p>
    <w:p w14:paraId="29831E24" w14:textId="3146B7FA" w:rsidR="00FB239C" w:rsidRPr="009B17CA" w:rsidRDefault="00FB239C" w:rsidP="0067759A">
      <w:pPr>
        <w:spacing w:line="360" w:lineRule="auto"/>
        <w:rPr>
          <w:rFonts w:cstheme="minorHAnsi"/>
          <w:b/>
          <w:bCs/>
          <w:sz w:val="32"/>
          <w:szCs w:val="32"/>
          <w:rtl/>
        </w:rPr>
      </w:pPr>
      <w:r w:rsidRPr="009B17CA">
        <w:rPr>
          <w:rFonts w:cstheme="minorHAnsi"/>
          <w:b/>
          <w:bCs/>
          <w:sz w:val="32"/>
          <w:szCs w:val="32"/>
          <w:rtl/>
        </w:rPr>
        <w:t>النموذج التصوري للمعطيات:</w:t>
      </w:r>
    </w:p>
    <w:p w14:paraId="560E25E3" w14:textId="1648265B" w:rsidR="00FB239C" w:rsidRPr="009B17CA" w:rsidRDefault="00FB239C" w:rsidP="0067759A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 xml:space="preserve">تعريف: </w:t>
      </w:r>
      <w:r w:rsidRPr="009B17CA">
        <w:rPr>
          <w:rFonts w:cstheme="minorHAnsi"/>
          <w:sz w:val="28"/>
          <w:szCs w:val="28"/>
          <w:rtl/>
        </w:rPr>
        <w:t xml:space="preserve">هو عبارة عن تمثيل البيانات لمجموعة المعطيات المعمول بيها في المحيط المدروس </w:t>
      </w:r>
      <w:proofErr w:type="gramStart"/>
      <w:r w:rsidRPr="009B17CA">
        <w:rPr>
          <w:rFonts w:cstheme="minorHAnsi"/>
          <w:sz w:val="28"/>
          <w:szCs w:val="28"/>
          <w:rtl/>
        </w:rPr>
        <w:t>و الهدف</w:t>
      </w:r>
      <w:proofErr w:type="gramEnd"/>
      <w:r w:rsidRPr="009B17CA">
        <w:rPr>
          <w:rFonts w:cstheme="minorHAnsi"/>
          <w:sz w:val="28"/>
          <w:szCs w:val="28"/>
          <w:rtl/>
        </w:rPr>
        <w:t xml:space="preserve"> منه الحصول على قاعدة بيانات قوية تحتوي على معلومات لها علاقة بالتطبيقية المستقبلية كما يجيب على السؤال كيف؟</w:t>
      </w:r>
    </w:p>
    <w:p w14:paraId="68F423B5" w14:textId="322A4807" w:rsidR="00FB239C" w:rsidRPr="009B17CA" w:rsidRDefault="00FB239C" w:rsidP="0067759A">
      <w:pPr>
        <w:spacing w:line="360" w:lineRule="auto"/>
        <w:rPr>
          <w:rFonts w:cstheme="minorHAnsi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>ونحتاج في إنشاء هذا النموذج اليه المفاهيم التالية:</w:t>
      </w:r>
    </w:p>
    <w:p w14:paraId="1B1A107C" w14:textId="2864E468" w:rsidR="00657A96" w:rsidRPr="009B17C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 xml:space="preserve">الكائن: </w:t>
      </w:r>
      <w:r w:rsidRPr="009B17CA">
        <w:rPr>
          <w:rFonts w:cstheme="minorHAnsi"/>
          <w:sz w:val="28"/>
          <w:szCs w:val="28"/>
          <w:rtl/>
        </w:rPr>
        <w:t>هو مجموعة العناصر التي تتشارك في عملية التسيير بحيث تكون لها نفس الخصائص.</w:t>
      </w:r>
    </w:p>
    <w:p w14:paraId="419B268C" w14:textId="27B6F9C3" w:rsidR="00657A96" w:rsidRPr="009B17C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العلاقة:</w:t>
      </w:r>
      <w:r w:rsidRPr="009B17CA">
        <w:rPr>
          <w:rFonts w:cstheme="minorHAnsi"/>
          <w:sz w:val="28"/>
          <w:szCs w:val="28"/>
          <w:rtl/>
        </w:rPr>
        <w:t xml:space="preserve"> هي العلاقة التي تربط كائنين او </w:t>
      </w:r>
      <w:proofErr w:type="gramStart"/>
      <w:r w:rsidRPr="009B17CA">
        <w:rPr>
          <w:rFonts w:cstheme="minorHAnsi"/>
          <w:sz w:val="28"/>
          <w:szCs w:val="28"/>
          <w:rtl/>
        </w:rPr>
        <w:t>اكثر</w:t>
      </w:r>
      <w:proofErr w:type="gramEnd"/>
      <w:r w:rsidRPr="009B17CA">
        <w:rPr>
          <w:rFonts w:cstheme="minorHAnsi"/>
          <w:sz w:val="28"/>
          <w:szCs w:val="28"/>
          <w:rtl/>
        </w:rPr>
        <w:t>.</w:t>
      </w:r>
    </w:p>
    <w:p w14:paraId="31987579" w14:textId="69349B1E" w:rsidR="00657A96" w:rsidRPr="009B17C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الخاصية:</w:t>
      </w:r>
      <w:r w:rsidRPr="009B17CA">
        <w:rPr>
          <w:rFonts w:cstheme="minorHAnsi"/>
          <w:sz w:val="28"/>
          <w:szCs w:val="28"/>
          <w:rtl/>
        </w:rPr>
        <w:t xml:space="preserve"> هي عبارة عن معلومات بسيطة غير قابلة للتجزئة.</w:t>
      </w:r>
    </w:p>
    <w:p w14:paraId="222FAF02" w14:textId="262919D4" w:rsidR="00657A96" w:rsidRPr="009B17C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معرف الكائن:</w:t>
      </w:r>
      <w:r w:rsidRPr="009B17CA">
        <w:rPr>
          <w:rFonts w:cstheme="minorHAnsi"/>
          <w:sz w:val="28"/>
          <w:szCs w:val="28"/>
          <w:rtl/>
        </w:rPr>
        <w:t xml:space="preserve"> هو خاصية من خصائص الكائن وتعتبر رئيسية حيث كل قيمة من هذه الخاصية تعطي تكرارا واحد ووحيدا فقط للكائن.</w:t>
      </w:r>
    </w:p>
    <w:p w14:paraId="11D09AFB" w14:textId="32C813A6" w:rsidR="00657A96" w:rsidRPr="009B17CA" w:rsidRDefault="00657A96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معرف العلاقة:</w:t>
      </w:r>
      <w:r w:rsidRPr="009B17CA">
        <w:rPr>
          <w:rFonts w:cstheme="minorHAnsi"/>
          <w:sz w:val="28"/>
          <w:szCs w:val="28"/>
          <w:rtl/>
        </w:rPr>
        <w:t xml:space="preserve"> عبارة عن مجموع معرفات الكائنات المشاركة في العلاقة.</w:t>
      </w:r>
    </w:p>
    <w:p w14:paraId="40A6A544" w14:textId="7DFC67AD" w:rsidR="00657A96" w:rsidRPr="009B17CA" w:rsidRDefault="00127CFA" w:rsidP="0067759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التعداد</w:t>
      </w:r>
      <w:r w:rsidR="00657A96" w:rsidRPr="009B17CA">
        <w:rPr>
          <w:rFonts w:cstheme="minorHAnsi"/>
          <w:b/>
          <w:bCs/>
          <w:sz w:val="28"/>
          <w:szCs w:val="28"/>
          <w:rtl/>
        </w:rPr>
        <w:t>:</w:t>
      </w:r>
      <w:r w:rsidR="00657A96" w:rsidRPr="009B17CA">
        <w:rPr>
          <w:rFonts w:cstheme="minorHAnsi"/>
          <w:sz w:val="28"/>
          <w:szCs w:val="28"/>
          <w:rtl/>
        </w:rPr>
        <w:t xml:space="preserve"> هي عدد المرات الدنيا والقصوى التي يمارسها الكائن باستخدام العلاقة.</w:t>
      </w:r>
    </w:p>
    <w:p w14:paraId="535F90B6" w14:textId="143F7727" w:rsidR="00657A96" w:rsidRPr="009B17CA" w:rsidRDefault="00657A96" w:rsidP="00657A96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1AA05C9" w14:textId="757737D5" w:rsidR="00657A96" w:rsidRPr="009B17CA" w:rsidRDefault="00657A96" w:rsidP="00EB38C4">
      <w:pPr>
        <w:rPr>
          <w:rFonts w:ascii="Simplified Arabic" w:hAnsi="Simplified Arabic" w:cs="Simplified Arabic"/>
          <w:b/>
          <w:bCs/>
          <w:sz w:val="28"/>
          <w:szCs w:val="28"/>
        </w:rPr>
      </w:pPr>
      <w:r w:rsidRPr="009B17CA">
        <w:rPr>
          <w:rFonts w:ascii="Simplified Arabic" w:hAnsi="Simplified Arabic" w:cs="Simplified Arabic"/>
          <w:b/>
          <w:bCs/>
          <w:sz w:val="28"/>
          <w:szCs w:val="28"/>
          <w:rtl/>
        </w:rPr>
        <w:t>مثال:</w:t>
      </w:r>
    </w:p>
    <w:p w14:paraId="6A14FFF5" w14:textId="33E0C45A" w:rsidR="00FB239C" w:rsidRPr="009B17CA" w:rsidRDefault="00FB239C" w:rsidP="00FB239C">
      <w:pPr>
        <w:bidi w:val="0"/>
        <w:rPr>
          <w:rFonts w:ascii="Simplified Arabic" w:hAnsi="Simplified Arabic" w:cs="Simplified Arabic"/>
        </w:rPr>
      </w:pPr>
    </w:p>
    <w:p w14:paraId="6901F571" w14:textId="6539ED14" w:rsidR="00FB239C" w:rsidRPr="009B17CA" w:rsidRDefault="00AB34B2" w:rsidP="00FB239C">
      <w:pPr>
        <w:bidi w:val="0"/>
        <w:rPr>
          <w:rFonts w:ascii="Simplified Arabic" w:hAnsi="Simplified Arabic" w:cs="Simplified Arabic"/>
        </w:rPr>
      </w:pPr>
      <w:r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2BBC52D" wp14:editId="3553E843">
                <wp:simplePos x="0" y="0"/>
                <wp:positionH relativeFrom="column">
                  <wp:posOffset>5097307</wp:posOffset>
                </wp:positionH>
                <wp:positionV relativeFrom="paragraph">
                  <wp:posOffset>7620</wp:posOffset>
                </wp:positionV>
                <wp:extent cx="1384300" cy="18497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7661D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F860" w14:textId="1E34874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BC52D" id="Group 169" o:spid="_x0000_s1119" style="position:absolute;margin-left:401.35pt;margin-top:.6pt;width:109pt;height:145.65pt;z-index:251798528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">
                <v:rect id="Rectangle 171" o:spid="_x0000_s1120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6B67661D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2" o:spid="_x0000_s1121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XT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QEz2fiBXLxAAAA//8DAFBLAQItABQABgAIAAAAIQDb4fbL7gAAAIUBAAATAAAAAAAAAAAAAAAA&#10;AAAAAABbQ29udGVudF9UeXBlc10ueG1sUEsBAi0AFAAGAAgAAAAhAFr0LFu/AAAAFQEAAAsAAAAA&#10;AAAAAAAAAAAAHwEAAF9yZWxzLy5yZWxzUEsBAi0AFAAGAAgAAAAhAGtfFdPBAAAA3AAAAA8AAAAA&#10;AAAAAAAAAAAABwIAAGRycy9kb3ducmV2LnhtbFBLBQYAAAAAAwADALcAAAD1AgAAAAA=&#10;" fillcolor="white [3201]" strokecolor="black [3200]" strokeweight="1pt">
                  <v:textbox>
                    <w:txbxContent>
                      <w:p w14:paraId="44B8F860" w14:textId="1E34874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3EF60D7" wp14:editId="7A490728">
                <wp:simplePos x="0" y="0"/>
                <wp:positionH relativeFrom="column">
                  <wp:posOffset>224317</wp:posOffset>
                </wp:positionH>
                <wp:positionV relativeFrom="paragraph">
                  <wp:posOffset>22225</wp:posOffset>
                </wp:positionV>
                <wp:extent cx="1384300" cy="1849755"/>
                <wp:effectExtent l="0" t="0" r="25400" b="171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849755"/>
                          <a:chOff x="0" y="0"/>
                          <a:chExt cx="1076325" cy="154305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609D2" w14:textId="77777777" w:rsidR="00CD61DD" w:rsidRPr="00824917" w:rsidRDefault="00CD61DD" w:rsidP="00657A96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2DAA" w14:textId="77777777" w:rsidR="00CD61DD" w:rsidRPr="00FD03A7" w:rsidRDefault="00CD61DD" w:rsidP="00657A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الكائن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F60D7" id="Group 173" o:spid="_x0000_s1122" style="position:absolute;margin-left:17.65pt;margin-top:1.75pt;width:109pt;height:145.65pt;z-index:251800576;mso-width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">
                <v:rect id="Rectangle 174" o:spid="_x0000_s1123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293609D2" w14:textId="77777777" w:rsidR="00CD61DD" w:rsidRPr="00824917" w:rsidRDefault="00CD61DD" w:rsidP="00657A96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rect>
                <v:rect id="Rectangle 175" o:spid="_x0000_s1124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041C2DAA" w14:textId="77777777" w:rsidR="00CD61DD" w:rsidRPr="00FD03A7" w:rsidRDefault="00CD61DD" w:rsidP="00657A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الكائن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8225D4" w14:textId="055AA9BE" w:rsidR="00FB239C" w:rsidRPr="009B17CA" w:rsidRDefault="00FB239C" w:rsidP="00FB239C">
      <w:pPr>
        <w:bidi w:val="0"/>
        <w:rPr>
          <w:rFonts w:ascii="Simplified Arabic" w:hAnsi="Simplified Arabic" w:cs="Simplified Arabic"/>
        </w:rPr>
      </w:pPr>
    </w:p>
    <w:p w14:paraId="4C975872" w14:textId="1E3BAD15" w:rsidR="00FB239C" w:rsidRPr="009B17CA" w:rsidRDefault="00127CFA" w:rsidP="00FB239C">
      <w:pPr>
        <w:bidi w:val="0"/>
        <w:rPr>
          <w:rFonts w:ascii="Simplified Arabic" w:hAnsi="Simplified Arabic" w:cs="Simplified Arabic"/>
        </w:rPr>
      </w:pP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6BAFC7" wp14:editId="1991CB92">
                <wp:simplePos x="0" y="0"/>
                <wp:positionH relativeFrom="column">
                  <wp:posOffset>4054342</wp:posOffset>
                </wp:positionH>
                <wp:positionV relativeFrom="paragraph">
                  <wp:posOffset>14339</wp:posOffset>
                </wp:positionV>
                <wp:extent cx="1052623" cy="467744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ADD9" w14:textId="48454473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1.1, 0.1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BAFC7" id="Oval 180" o:spid="_x0000_s1125" style="position:absolute;margin-left:319.25pt;margin-top:1.15pt;width:82.9pt;height:3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" filled="f" stroked="f">
                <v:textbox>
                  <w:txbxContent>
                    <w:p w14:paraId="4BEEADD9" w14:textId="48454473" w:rsidR="00CD61DD" w:rsidRPr="00127CFA" w:rsidRDefault="00CD61DD" w:rsidP="00127CFA">
                      <w:pPr>
                        <w:jc w:val="center"/>
                      </w:pPr>
                      <w:r>
                        <w:t>1.1, 0.1</w:t>
                      </w:r>
                    </w:p>
                  </w:txbxContent>
                </v:textbox>
              </v:oval>
            </w:pict>
          </mc:Fallback>
        </mc:AlternateContent>
      </w: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48505" wp14:editId="454A51C1">
                <wp:simplePos x="0" y="0"/>
                <wp:positionH relativeFrom="column">
                  <wp:posOffset>1690577</wp:posOffset>
                </wp:positionH>
                <wp:positionV relativeFrom="paragraph">
                  <wp:posOffset>11282</wp:posOffset>
                </wp:positionV>
                <wp:extent cx="1052623" cy="467744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677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2090" w14:textId="089E7165" w:rsidR="00CD61DD" w:rsidRPr="00127CFA" w:rsidRDefault="00CD61DD" w:rsidP="00127CFA">
                            <w:pPr>
                              <w:jc w:val="center"/>
                            </w:pPr>
                            <w:r>
                              <w:t>1.N, 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48505" id="Oval 179" o:spid="_x0000_s1126" style="position:absolute;margin-left:133.1pt;margin-top:.9pt;width:82.9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" filled="f" stroked="f">
                <v:textbox>
                  <w:txbxContent>
                    <w:p w14:paraId="72FF2090" w14:textId="089E7165" w:rsidR="00CD61DD" w:rsidRPr="00127CFA" w:rsidRDefault="00CD61DD" w:rsidP="00127CFA">
                      <w:pPr>
                        <w:jc w:val="center"/>
                      </w:pPr>
                      <w:r>
                        <w:t>1.N, 0.N</w:t>
                      </w:r>
                    </w:p>
                  </w:txbxContent>
                </v:textbox>
              </v:oval>
            </w:pict>
          </mc:Fallback>
        </mc:AlternateContent>
      </w:r>
    </w:p>
    <w:p w14:paraId="6D2B3B0F" w14:textId="5A1BE137" w:rsidR="00FB239C" w:rsidRPr="009B17CA" w:rsidRDefault="006F4BBD" w:rsidP="00FB239C">
      <w:pPr>
        <w:bidi w:val="0"/>
        <w:rPr>
          <w:rFonts w:ascii="Simplified Arabic" w:hAnsi="Simplified Arabic" w:cs="Simplified Arabic"/>
        </w:rPr>
      </w:pPr>
      <w:r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BBAD1E" wp14:editId="6FF9B705">
                <wp:simplePos x="0" y="0"/>
                <wp:positionH relativeFrom="column">
                  <wp:posOffset>4050798</wp:posOffset>
                </wp:positionH>
                <wp:positionV relativeFrom="paragraph">
                  <wp:posOffset>257160</wp:posOffset>
                </wp:positionV>
                <wp:extent cx="1039598" cy="0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2CE8B" id="Straight Connector 178" o:spid="_x0000_s1026" style="position:absolute;left:0;text-align:left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95pt,20.25pt" to="400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34B2"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CEADF" wp14:editId="509DA8FC">
                <wp:simplePos x="0" y="0"/>
                <wp:positionH relativeFrom="column">
                  <wp:posOffset>2817628</wp:posOffset>
                </wp:positionH>
                <wp:positionV relativeFrom="paragraph">
                  <wp:posOffset>12611</wp:posOffset>
                </wp:positionV>
                <wp:extent cx="1233377" cy="466090"/>
                <wp:effectExtent l="0" t="0" r="24130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29300" w14:textId="43F91272" w:rsidR="00CD61DD" w:rsidRPr="0058289C" w:rsidRDefault="00CD61DD" w:rsidP="00657A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اسم العلاقة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CEADF" id="Oval 176" o:spid="_x0000_s1127" style="position:absolute;margin-left:221.85pt;margin-top:1pt;width:97.1pt;height:36.7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5AB29300" w14:textId="43F91272" w:rsidR="00CD61DD" w:rsidRPr="0058289C" w:rsidRDefault="00CD61DD" w:rsidP="00657A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اسم العلاقة</w:t>
                      </w:r>
                    </w:p>
                  </w:txbxContent>
                </v:textbox>
              </v:oval>
            </w:pict>
          </mc:Fallback>
        </mc:AlternateContent>
      </w:r>
      <w:r w:rsidR="00AB34B2"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D0F64" wp14:editId="4EA42A50">
                <wp:simplePos x="0" y="0"/>
                <wp:positionH relativeFrom="column">
                  <wp:posOffset>1603848</wp:posOffset>
                </wp:positionH>
                <wp:positionV relativeFrom="paragraph">
                  <wp:posOffset>256540</wp:posOffset>
                </wp:positionV>
                <wp:extent cx="1198880" cy="0"/>
                <wp:effectExtent l="0" t="0" r="0" b="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7204" id="Straight Connector 177" o:spid="_x0000_s1026" style="position:absolute;left:0;text-align:lef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20.2pt" to="22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6DA6BA" w14:textId="26C2D76D" w:rsidR="00FB239C" w:rsidRPr="009B17CA" w:rsidRDefault="00FB239C" w:rsidP="00FB239C">
      <w:pPr>
        <w:bidi w:val="0"/>
        <w:rPr>
          <w:rFonts w:ascii="Simplified Arabic" w:hAnsi="Simplified Arabic" w:cs="Simplified Arabic"/>
        </w:rPr>
      </w:pPr>
    </w:p>
    <w:p w14:paraId="791CA0A1" w14:textId="5A4B3CDE" w:rsidR="00FB239C" w:rsidRPr="009B17CA" w:rsidRDefault="00FB239C" w:rsidP="00FB239C">
      <w:pPr>
        <w:bidi w:val="0"/>
        <w:rPr>
          <w:rFonts w:ascii="Simplified Arabic" w:hAnsi="Simplified Arabic" w:cs="Simplified Arabic"/>
        </w:rPr>
      </w:pPr>
    </w:p>
    <w:p w14:paraId="136AFE92" w14:textId="0AB4EC6D" w:rsidR="00FB239C" w:rsidRPr="009B17CA" w:rsidRDefault="00FB239C" w:rsidP="00FB239C">
      <w:pPr>
        <w:bidi w:val="0"/>
        <w:rPr>
          <w:rFonts w:ascii="Simplified Arabic" w:hAnsi="Simplified Arabic" w:cs="Simplified Arabic"/>
        </w:rPr>
      </w:pPr>
    </w:p>
    <w:p w14:paraId="59DECCB7" w14:textId="53606E62" w:rsidR="00FB239C" w:rsidRPr="009B17CA" w:rsidRDefault="00FB239C" w:rsidP="00FB239C">
      <w:pPr>
        <w:bidi w:val="0"/>
        <w:rPr>
          <w:rFonts w:ascii="Simplified Arabic" w:hAnsi="Simplified Arabic" w:cs="Simplified Arabic"/>
        </w:rPr>
      </w:pPr>
    </w:p>
    <w:p w14:paraId="2D9354CE" w14:textId="77777777" w:rsidR="009B17CA" w:rsidRDefault="009B17CA" w:rsidP="0089556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10A472E5" w14:textId="49967F02" w:rsidR="00300436" w:rsidRPr="009B17CA" w:rsidRDefault="00300436" w:rsidP="0089556B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النموذج التصوري </w:t>
      </w:r>
      <w:proofErr w:type="gramStart"/>
      <w:r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للمعطيات  </w:t>
      </w:r>
      <w:bookmarkStart w:id="0" w:name="_Hlk27920420"/>
      <w:r w:rsidRPr="009B17CA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MCD</w:t>
      </w:r>
      <w:bookmarkEnd w:id="0"/>
      <w:proofErr w:type="gramEnd"/>
      <w:r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14:paraId="023C0F15" w14:textId="77777777" w:rsidR="00300436" w:rsidRPr="009B17CA" w:rsidRDefault="00300436" w:rsidP="0089556B">
      <w:pPr>
        <w:rPr>
          <w:rFonts w:ascii="Simplified Arabic" w:hAnsi="Simplified Arabic" w:cs="Simplified Arabic"/>
          <w:sz w:val="28"/>
          <w:szCs w:val="28"/>
          <w:rtl/>
        </w:rPr>
      </w:pPr>
    </w:p>
    <w:p w14:paraId="60F20749" w14:textId="2D7EBF94" w:rsidR="00CF65E1" w:rsidRPr="009B17CA" w:rsidRDefault="00CD61DD" w:rsidP="0089556B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41B630" wp14:editId="29233D49">
                <wp:simplePos x="0" y="0"/>
                <wp:positionH relativeFrom="column">
                  <wp:posOffset>5677200</wp:posOffset>
                </wp:positionH>
                <wp:positionV relativeFrom="paragraph">
                  <wp:posOffset>5318660</wp:posOffset>
                </wp:positionV>
                <wp:extent cx="1076325" cy="1418400"/>
                <wp:effectExtent l="0" t="0" r="28575" b="1079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418400"/>
                          <a:chOff x="0" y="0"/>
                          <a:chExt cx="1076325" cy="15430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EFEAB" w14:textId="77777777" w:rsidR="00CD61DD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14:paraId="02C4E800" w14:textId="0A25C9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الفرع</w:t>
                              </w:r>
                            </w:p>
                            <w:p w14:paraId="1AA63739" w14:textId="70A27E01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D024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الفرع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1B630" id="Group 109" o:spid="_x0000_s1128" style="position:absolute;left:0;text-align:left;margin-left:447pt;margin-top:418.8pt;width:84.75pt;height:111.7pt;z-index:251692032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">
                <v:rect id="Rectangle 110" o:spid="_x0000_s112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669EFEAB" w14:textId="77777777" w:rsidR="00CD61DD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02C4E800" w14:textId="0A25C9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الفرع</w:t>
                        </w:r>
                      </w:p>
                      <w:p w14:paraId="1AA63739" w14:textId="70A27E01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  <v:rect id="Rectangle 111" o:spid="_x0000_s1130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14:paraId="5CACD024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الفرع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1589F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4D7ADC" wp14:editId="358BE9AC">
                <wp:simplePos x="0" y="0"/>
                <wp:positionH relativeFrom="column">
                  <wp:posOffset>2971800</wp:posOffset>
                </wp:positionH>
                <wp:positionV relativeFrom="paragraph">
                  <wp:posOffset>4812030</wp:posOffset>
                </wp:positionV>
                <wp:extent cx="1057275" cy="466725"/>
                <wp:effectExtent l="0" t="0" r="28575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6ECE" w14:textId="77777777" w:rsidR="00CD61DD" w:rsidRPr="0058289C" w:rsidRDefault="00CD61DD" w:rsidP="002158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مولود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D7ADC" id="Oval 140" o:spid="_x0000_s1131" style="position:absolute;left:0;text-align:left;margin-left:234pt;margin-top:378.9pt;width:83.25pt;height:36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mY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6A666ECE" w14:textId="77777777" w:rsidR="00CD61DD" w:rsidRPr="0058289C" w:rsidRDefault="00CD61DD" w:rsidP="002158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مولود</w:t>
                      </w:r>
                    </w:p>
                  </w:txbxContent>
                </v:textbox>
              </v:oval>
            </w:pict>
          </mc:Fallback>
        </mc:AlternateContent>
      </w:r>
      <w:r w:rsidR="0021589F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831DA6" wp14:editId="3C7026C3">
                <wp:simplePos x="0" y="0"/>
                <wp:positionH relativeFrom="column">
                  <wp:posOffset>3495675</wp:posOffset>
                </wp:positionH>
                <wp:positionV relativeFrom="paragraph">
                  <wp:posOffset>4545330</wp:posOffset>
                </wp:positionV>
                <wp:extent cx="0" cy="275590"/>
                <wp:effectExtent l="0" t="0" r="3810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D14A" id="Straight Connector 94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357.9pt" to="275.2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589F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64981F" wp14:editId="7B0CFDC3">
                <wp:simplePos x="0" y="0"/>
                <wp:positionH relativeFrom="column">
                  <wp:posOffset>3495675</wp:posOffset>
                </wp:positionH>
                <wp:positionV relativeFrom="paragraph">
                  <wp:posOffset>5278755</wp:posOffset>
                </wp:positionV>
                <wp:extent cx="0" cy="275590"/>
                <wp:effectExtent l="0" t="0" r="38100" b="101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875C" id="Straight Connector 99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15.65pt" to="275.2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1589F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509CE8" wp14:editId="09A0DB62">
                <wp:simplePos x="0" y="0"/>
                <wp:positionH relativeFrom="column">
                  <wp:posOffset>2952750</wp:posOffset>
                </wp:positionH>
                <wp:positionV relativeFrom="paragraph">
                  <wp:posOffset>4460875</wp:posOffset>
                </wp:positionV>
                <wp:extent cx="466725" cy="428625"/>
                <wp:effectExtent l="0" t="0" r="0" b="0"/>
                <wp:wrapNone/>
                <wp:docPr id="163" name="Hep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EE6D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9CE8" id="Heptagon 163" o:spid="_x0000_s1132" style="position:absolute;left:0;text-align:left;margin-left:232.5pt;margin-top:351.25pt;width:36.7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3910EE6D" w14:textId="77777777" w:rsidR="00CD61DD" w:rsidRPr="00041D81" w:rsidRDefault="00CD61DD" w:rsidP="0021589F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6A806F" wp14:editId="17AE0274">
                <wp:simplePos x="0" y="0"/>
                <wp:positionH relativeFrom="column">
                  <wp:posOffset>2972175</wp:posOffset>
                </wp:positionH>
                <wp:positionV relativeFrom="paragraph">
                  <wp:posOffset>5166280</wp:posOffset>
                </wp:positionV>
                <wp:extent cx="466725" cy="428625"/>
                <wp:effectExtent l="0" t="0" r="0" b="0"/>
                <wp:wrapNone/>
                <wp:docPr id="164" name="Heptag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99AE1" w14:textId="77777777" w:rsidR="00CD61DD" w:rsidRPr="00041D81" w:rsidRDefault="00CD61DD" w:rsidP="0021589F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806F" id="Heptagon 164" o:spid="_x0000_s1133" style="position:absolute;left:0;text-align:left;margin-left:234.05pt;margin-top:406.8pt;width:36.7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" adj="-11796480,,5400" path="m-1,275652l46220,84895,233363,,420505,84895r46221,190757l337218,428627r-207711,l-1,275652xe" filled="f" stroked="f">
                <v:stroke joinstyle="miter"/>
                <v:formulas/>
                <v:path arrowok="t" o:connecttype="custom" o:connectlocs="-1,275652;46220,84895;233363,0;420505,84895;466726,275652;337218,428627;129507,428627;-1,275652" o:connectangles="0,0,0,0,0,0,0,0" textboxrect="0,0,466725,428625"/>
                <v:textbox>
                  <w:txbxContent>
                    <w:p w14:paraId="28599AE1" w14:textId="77777777" w:rsidR="00CD61DD" w:rsidRPr="00041D81" w:rsidRDefault="00CD61DD" w:rsidP="0021589F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21589F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DB49CD" wp14:editId="357113CF">
                <wp:simplePos x="0" y="0"/>
                <wp:positionH relativeFrom="margin">
                  <wp:posOffset>2962510</wp:posOffset>
                </wp:positionH>
                <wp:positionV relativeFrom="paragraph">
                  <wp:posOffset>5550309</wp:posOffset>
                </wp:positionV>
                <wp:extent cx="1076325" cy="15335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33525"/>
                          <a:chOff x="0" y="0"/>
                          <a:chExt cx="1076325" cy="1533525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3C07" w14:textId="139F0B67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الولاية</w:t>
                              </w:r>
                            </w:p>
                            <w:p w14:paraId="57853260" w14:textId="638DD00F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13516" w14:textId="77777777" w:rsidR="00CD61DD" w:rsidRPr="00FD03A7" w:rsidRDefault="00CD61DD" w:rsidP="0000402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الولاية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B49CD" id="Group 127" o:spid="_x0000_s1134" style="position:absolute;left:0;text-align:left;margin-left:233.25pt;margin-top:437.05pt;width:84.75pt;height:120.75pt;z-index:251704320;mso-position-horizontal-relative:margin;mso-height-relative:margin" coordsize="1076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">
                <v:rect id="Rectangle 128" o:spid="_x0000_s1135" style="position:absolute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591B3C07" w14:textId="139F0B67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الولاية</w:t>
                        </w:r>
                      </w:p>
                      <w:p w14:paraId="57853260" w14:textId="638DD00F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الولاية</w:t>
                        </w:r>
                      </w:p>
                    </w:txbxContent>
                  </v:textbox>
                </v:rect>
                <v:rect id="Rectangle 129" o:spid="_x0000_s113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30213516" w14:textId="77777777" w:rsidR="00CD61DD" w:rsidRPr="00FD03A7" w:rsidRDefault="00CD61DD" w:rsidP="0000402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الولاية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C743C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34D31C" wp14:editId="26872009">
                <wp:simplePos x="0" y="0"/>
                <wp:positionH relativeFrom="column">
                  <wp:posOffset>5115600</wp:posOffset>
                </wp:positionH>
                <wp:positionV relativeFrom="paragraph">
                  <wp:posOffset>5159845</wp:posOffset>
                </wp:positionV>
                <wp:extent cx="598650" cy="858600"/>
                <wp:effectExtent l="0" t="0" r="30480" b="3683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50" cy="85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C6B6" id="Straight Connector 13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406.3pt" to="449.95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743C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9FF5CE" wp14:editId="0C01E986">
                <wp:simplePos x="0" y="0"/>
                <wp:positionH relativeFrom="column">
                  <wp:posOffset>3970800</wp:posOffset>
                </wp:positionH>
                <wp:positionV relativeFrom="paragraph">
                  <wp:posOffset>3503845</wp:posOffset>
                </wp:positionV>
                <wp:extent cx="979200" cy="1127740"/>
                <wp:effectExtent l="0" t="0" r="30480" b="349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200" cy="112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75C5" id="Straight Connector 14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275.9pt" to="389.7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4637F2" wp14:editId="1A3B5C4B">
                <wp:simplePos x="0" y="0"/>
                <wp:positionH relativeFrom="page">
                  <wp:posOffset>6160135</wp:posOffset>
                </wp:positionH>
                <wp:positionV relativeFrom="paragraph">
                  <wp:posOffset>877570</wp:posOffset>
                </wp:positionV>
                <wp:extent cx="1076075" cy="2143125"/>
                <wp:effectExtent l="0" t="0" r="1016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075" cy="2143125"/>
                          <a:chOff x="0" y="1038225"/>
                          <a:chExt cx="1076325" cy="2143125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1038225"/>
                            <a:ext cx="1076325" cy="1133476"/>
                            <a:chOff x="0" y="-95250"/>
                            <a:chExt cx="1076325" cy="1133476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6"/>
                              <a:ext cx="1076325" cy="1028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23834" w14:textId="77777777" w:rsidR="00CD61DD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</w:p>
                              <w:p w14:paraId="089ADE12" w14:textId="6A097B0B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u w:val="single"/>
                                    <w:rtl/>
                                  </w:rPr>
                                  <w:t>رقم القسم</w:t>
                                </w:r>
                              </w:p>
                              <w:p w14:paraId="402FBC4B" w14:textId="1B9602DA" w:rsidR="00CD61DD" w:rsidRPr="007366B1" w:rsidRDefault="00CD61DD" w:rsidP="004B0CC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-95250"/>
                              <a:ext cx="107632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AAE4A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القسم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2143125"/>
                            <a:ext cx="1057275" cy="1038225"/>
                            <a:chOff x="-9525" y="2143125"/>
                            <a:chExt cx="1057275" cy="1038225"/>
                          </a:xfrm>
                        </wpg:grpSpPr>
                        <wps:wsp>
                          <wps:cNvPr id="133" name="Oval 133"/>
                          <wps:cNvSpPr/>
                          <wps:spPr>
                            <a:xfrm>
                              <a:off x="-9525" y="2419350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CC37A" w14:textId="77777777" w:rsidR="00CD61DD" w:rsidRPr="0058289C" w:rsidRDefault="00CD61DD" w:rsidP="0058289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8289C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يتبع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514350" y="2143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523875" y="2905125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637F2" id="Group 2" o:spid="_x0000_s1137" style="position:absolute;left:0;text-align:left;margin-left:485.05pt;margin-top:69.1pt;width:84.75pt;height:168.75pt;z-index:251726848;mso-position-horizontal-relative:page;mso-width-relative:margin;mso-height-relative:margin" coordorigin=",10382" coordsize="10763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">
                <v:group id="Group 118" o:spid="_x0000_s1138" style="position:absolute;top:10382;width:10763;height:11335" coordorigin=",-952" coordsize="10763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39" style="position:absolute;top:95;width:1076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8C23834" w14:textId="77777777" w:rsidR="00CD61DD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</w:p>
                        <w:p w14:paraId="089ADE12" w14:textId="6A097B0B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  <w:u w:val="single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u w:val="single"/>
                              <w:rtl/>
                            </w:rPr>
                            <w:t>رقم القسم</w:t>
                          </w:r>
                        </w:p>
                        <w:p w14:paraId="402FBC4B" w14:textId="1B9602DA" w:rsidR="00CD61DD" w:rsidRPr="007366B1" w:rsidRDefault="00CD61DD" w:rsidP="004B0CC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  <v:rect id="Rectangle 120" o:spid="_x0000_s1140" style="position:absolute;top:-952;width:10763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<v:textbox>
                      <w:txbxContent>
                        <w:p w14:paraId="655AAE4A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القسم</w:t>
                          </w:r>
                        </w:p>
                      </w:txbxContent>
                    </v:textbox>
                  </v:rect>
                </v:group>
                <v:group id="Group 1" o:spid="_x0000_s1141" style="position:absolute;top:21431;width:10572;height:10382" coordorigin="-95,21431" coordsize="10572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33" o:spid="_x0000_s1142" style="position:absolute;left:-95;top:24193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7CC37A" w14:textId="77777777" w:rsidR="00CD61DD" w:rsidRPr="0058289C" w:rsidRDefault="00CD61DD" w:rsidP="0058289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8289C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يتبع</w:t>
                          </w:r>
                        </w:p>
                      </w:txbxContent>
                    </v:textbox>
                  </v:oval>
                  <v:line id="Straight Connector 142" o:spid="_x0000_s1143" style="position:absolute;flip:y;visibility:visible;mso-wrap-style:square" from="5143,21431" to="5143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  <v:stroke joinstyle="miter"/>
                  </v:line>
                  <v:line id="Straight Connector 143" o:spid="_x0000_s1144" style="position:absolute;flip:y;visibility:visible;mso-wrap-style:square" from="5238,29051" to="5238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88753" wp14:editId="3DCBB76D">
                <wp:simplePos x="0" y="0"/>
                <wp:positionH relativeFrom="column">
                  <wp:posOffset>5743575</wp:posOffset>
                </wp:positionH>
                <wp:positionV relativeFrom="paragraph">
                  <wp:posOffset>1904942</wp:posOffset>
                </wp:positionV>
                <wp:extent cx="552450" cy="428625"/>
                <wp:effectExtent l="0" t="0" r="0" b="0"/>
                <wp:wrapNone/>
                <wp:docPr id="153" name="Hep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10E8" w14:textId="1B50D3F0" w:rsidR="00CD61DD" w:rsidRPr="00041D81" w:rsidRDefault="00CD61DD" w:rsidP="00041D8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753" id="Heptagon 153" o:spid="_x0000_s1145" style="position:absolute;left:0;text-align:left;margin-left:452.25pt;margin-top:150pt;width:43.5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B9410E8" w14:textId="1B50D3F0" w:rsidR="00CD61DD" w:rsidRPr="00041D81" w:rsidRDefault="00CD61DD" w:rsidP="00041D8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F217E4" wp14:editId="3B81620E">
                <wp:simplePos x="0" y="0"/>
                <wp:positionH relativeFrom="column">
                  <wp:posOffset>5753100</wp:posOffset>
                </wp:positionH>
                <wp:positionV relativeFrom="paragraph">
                  <wp:posOffset>2657475</wp:posOffset>
                </wp:positionV>
                <wp:extent cx="552450" cy="428625"/>
                <wp:effectExtent l="0" t="0" r="0" b="0"/>
                <wp:wrapNone/>
                <wp:docPr id="154" name="Heptag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1F1D" w14:textId="77777777" w:rsidR="00CD61DD" w:rsidRPr="00041D81" w:rsidRDefault="00CD61DD" w:rsidP="00041D81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17E4" id="Heptagon 154" o:spid="_x0000_s1146" style="position:absolute;left:0;text-align:left;margin-left:453pt;margin-top:209.25pt;width:43.5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2D1F1D" w14:textId="77777777" w:rsidR="00CD61DD" w:rsidRPr="00041D81" w:rsidRDefault="00CD61DD" w:rsidP="00041D81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F64301" wp14:editId="150AA819">
                <wp:simplePos x="0" y="0"/>
                <wp:positionH relativeFrom="column">
                  <wp:posOffset>5657850</wp:posOffset>
                </wp:positionH>
                <wp:positionV relativeFrom="paragraph">
                  <wp:posOffset>3030220</wp:posOffset>
                </wp:positionV>
                <wp:extent cx="1076325" cy="126682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266825"/>
                          <a:chOff x="0" y="0"/>
                          <a:chExt cx="1076325" cy="154305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4FF32" w14:textId="77777777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</w:p>
                            <w:p w14:paraId="05C70AF7" w14:textId="069D3F60" w:rsidR="00CD61DD" w:rsidRDefault="00CD61DD" w:rsidP="00824917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التخصص</w:t>
                              </w:r>
                            </w:p>
                            <w:p w14:paraId="0CFCE9FD" w14:textId="50FEDEF6" w:rsidR="00CD61DD" w:rsidRPr="005E49F6" w:rsidRDefault="00CD61DD" w:rsidP="005E49F6">
                              <w:pPr>
                                <w:spacing w:line="240" w:lineRule="auto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 xml:space="preserve">اسم </w:t>
                              </w:r>
                              <w:r w:rsidRPr="005E49F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CBDCE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03A7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التخصص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64301" id="Group 108" o:spid="_x0000_s1147" style="position:absolute;left:0;text-align:left;margin-left:445.5pt;margin-top:238.6pt;width:84.75pt;height:99.75pt;z-index:251689984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">
                <v:rect id="Rectangle 106" o:spid="_x0000_s1148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5994FF32" w14:textId="77777777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</w:p>
                      <w:p w14:paraId="05C70AF7" w14:textId="069D3F60" w:rsidR="00CD61DD" w:rsidRDefault="00CD61DD" w:rsidP="00824917">
                        <w:pPr>
                          <w:spacing w:line="240" w:lineRule="auto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التخصص</w:t>
                        </w:r>
                      </w:p>
                      <w:p w14:paraId="0CFCE9FD" w14:textId="50FEDEF6" w:rsidR="00CD61DD" w:rsidRPr="005E49F6" w:rsidRDefault="00CD61DD" w:rsidP="005E49F6">
                        <w:pPr>
                          <w:spacing w:line="240" w:lineRule="auto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 xml:space="preserve">اسم </w:t>
                        </w:r>
                        <w:r w:rsidRPr="005E49F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  <v:rect id="Rectangle 107" o:spid="_x0000_s114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54DCBDCE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D03A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التخصص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DD02C" wp14:editId="1FB2E6C4">
                <wp:simplePos x="0" y="0"/>
                <wp:positionH relativeFrom="column">
                  <wp:posOffset>5068319</wp:posOffset>
                </wp:positionH>
                <wp:positionV relativeFrom="paragraph">
                  <wp:posOffset>5524182</wp:posOffset>
                </wp:positionV>
                <wp:extent cx="552450" cy="428625"/>
                <wp:effectExtent l="0" t="0" r="0" b="0"/>
                <wp:wrapNone/>
                <wp:docPr id="166" name="Heptag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2001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965C" w14:textId="51CA2532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D02C" id="Heptagon 166" o:spid="_x0000_s1150" style="position:absolute;left:0;text-align:left;margin-left:399.1pt;margin-top:434.95pt;width:43.5pt;height:33.75pt;rotation:349743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4B3965C" w14:textId="51CA2532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C58FDF" wp14:editId="05F205EB">
                <wp:simplePos x="0" y="0"/>
                <wp:positionH relativeFrom="column">
                  <wp:posOffset>3914457</wp:posOffset>
                </wp:positionH>
                <wp:positionV relativeFrom="paragraph">
                  <wp:posOffset>3809683</wp:posOffset>
                </wp:positionV>
                <wp:extent cx="552450" cy="428625"/>
                <wp:effectExtent l="0" t="0" r="0" b="0"/>
                <wp:wrapNone/>
                <wp:docPr id="165" name="Heptag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1810"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B400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FDF" id="Heptagon 165" o:spid="_x0000_s1151" style="position:absolute;left:0;text-align:left;margin-left:308.2pt;margin-top:300pt;width:43.5pt;height:33.75pt;rotation:3650148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52B2B400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953EF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E5958" wp14:editId="45E5D2A2">
                <wp:simplePos x="0" y="0"/>
                <wp:positionH relativeFrom="column">
                  <wp:posOffset>4427378</wp:posOffset>
                </wp:positionH>
                <wp:positionV relativeFrom="paragraph">
                  <wp:posOffset>4641002</wp:posOffset>
                </wp:positionV>
                <wp:extent cx="1057275" cy="552472"/>
                <wp:effectExtent l="0" t="0" r="28575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186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يدرس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E5958" id="Oval 136" o:spid="_x0000_s1152" style="position:absolute;left:0;text-align:left;margin-left:348.6pt;margin-top:365.45pt;width:83.25pt;height:43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4EC7186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يدرس</w:t>
                      </w:r>
                    </w:p>
                  </w:txbxContent>
                </v:textbox>
              </v:oval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1811AE" wp14:editId="48969184">
                <wp:simplePos x="0" y="0"/>
                <wp:positionH relativeFrom="margin">
                  <wp:align>left</wp:align>
                </wp:positionH>
                <wp:positionV relativeFrom="paragraph">
                  <wp:posOffset>4943475</wp:posOffset>
                </wp:positionV>
                <wp:extent cx="552450" cy="428625"/>
                <wp:effectExtent l="0" t="0" r="0" b="0"/>
                <wp:wrapNone/>
                <wp:docPr id="162" name="Heptag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F3D9" w14:textId="07AF1BC5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1AE" id="Heptagon 162" o:spid="_x0000_s1153" style="position:absolute;left:0;text-align:left;margin-left:0;margin-top:389.25pt;width:43.5pt;height:33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811F3D9" w14:textId="07AF1BC5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AAD7C6" wp14:editId="4BB2B568">
                <wp:simplePos x="0" y="0"/>
                <wp:positionH relativeFrom="margin">
                  <wp:posOffset>-19050</wp:posOffset>
                </wp:positionH>
                <wp:positionV relativeFrom="paragraph">
                  <wp:posOffset>5324475</wp:posOffset>
                </wp:positionV>
                <wp:extent cx="1076325" cy="1543050"/>
                <wp:effectExtent l="0" t="0" r="28575" b="1905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543050"/>
                          <a:chOff x="0" y="0"/>
                          <a:chExt cx="1076325" cy="154305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4F15D" w14:textId="641B3C20" w:rsidR="00CD61DD" w:rsidRPr="007366B1" w:rsidRDefault="00CD61DD" w:rsidP="007366B1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المقياس</w:t>
                              </w:r>
                            </w:p>
                            <w:p w14:paraId="03DE76CA" w14:textId="16B3BFDC" w:rsidR="00CD61DD" w:rsidRPr="007366B1" w:rsidRDefault="00CD61DD" w:rsidP="007366B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DDDAD" w14:textId="77777777" w:rsidR="00CD61DD" w:rsidRPr="00FD03A7" w:rsidRDefault="00CD61DD" w:rsidP="00F262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D7C6" id="Group 130" o:spid="_x0000_s1154" style="position:absolute;left:0;text-align:left;margin-left:-1.5pt;margin-top:419.25pt;width:84.75pt;height:121.5pt;z-index:251706368;mso-position-horizontal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">
                <v:rect id="Rectangle 131" o:spid="_x0000_s115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14:paraId="3CA4F15D" w14:textId="641B3C20" w:rsidR="00CD61DD" w:rsidRPr="007366B1" w:rsidRDefault="00CD61DD" w:rsidP="007366B1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u w:val="single"/>
                            <w:rtl/>
                          </w:rPr>
                          <w:t>رقم المقياس</w:t>
                        </w:r>
                      </w:p>
                      <w:p w14:paraId="03DE76CA" w14:textId="16B3BFDC" w:rsidR="00CD61DD" w:rsidRPr="007366B1" w:rsidRDefault="00CD61DD" w:rsidP="007366B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المقياس</w:t>
                        </w:r>
                      </w:p>
                    </w:txbxContent>
                  </v:textbox>
                </v:rect>
                <v:rect id="Rectangle 132" o:spid="_x0000_s115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D1DDDAD" w14:textId="77777777" w:rsidR="00CD61DD" w:rsidRPr="00FD03A7" w:rsidRDefault="00CD61DD" w:rsidP="00F262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المقياس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48908" wp14:editId="0F7CCF1A">
                <wp:simplePos x="0" y="0"/>
                <wp:positionH relativeFrom="column">
                  <wp:posOffset>514350</wp:posOffset>
                </wp:positionH>
                <wp:positionV relativeFrom="paragraph">
                  <wp:posOffset>5048250</wp:posOffset>
                </wp:positionV>
                <wp:extent cx="0" cy="27559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D824" id="Straight Connector 4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97.5pt" to="40.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8BA80F" wp14:editId="607FA45F">
                <wp:simplePos x="0" y="0"/>
                <wp:positionH relativeFrom="margin">
                  <wp:posOffset>0</wp:posOffset>
                </wp:positionH>
                <wp:positionV relativeFrom="paragraph">
                  <wp:posOffset>4581525</wp:posOffset>
                </wp:positionV>
                <wp:extent cx="1057275" cy="466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8891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تخصص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A80F" id="Oval 138" o:spid="_x0000_s1157" style="position:absolute;left:0;text-align:left;margin-left:0;margin-top:360.75pt;width:83.25pt;height:36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21D8891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تخصص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1EB0F" wp14:editId="1BD1C4F4">
                <wp:simplePos x="0" y="0"/>
                <wp:positionH relativeFrom="column">
                  <wp:posOffset>521335</wp:posOffset>
                </wp:positionH>
                <wp:positionV relativeFrom="paragraph">
                  <wp:posOffset>4305300</wp:posOffset>
                </wp:positionV>
                <wp:extent cx="0" cy="276171"/>
                <wp:effectExtent l="0" t="0" r="3810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5427" id="Straight Connector 4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339pt" to="41.0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1D604" wp14:editId="597D8275">
                <wp:simplePos x="0" y="0"/>
                <wp:positionH relativeFrom="margin">
                  <wp:align>left</wp:align>
                </wp:positionH>
                <wp:positionV relativeFrom="paragraph">
                  <wp:posOffset>4257675</wp:posOffset>
                </wp:positionV>
                <wp:extent cx="552450" cy="428625"/>
                <wp:effectExtent l="0" t="0" r="0" b="0"/>
                <wp:wrapNone/>
                <wp:docPr id="161" name="Heptago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91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D604" id="Heptagon 161" o:spid="_x0000_s1158" style="position:absolute;left:0;text-align:left;margin-left:0;margin-top:335.25pt;width:43.5pt;height:33.7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064B091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2D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45D1BE" wp14:editId="3F0296B9">
                <wp:simplePos x="0" y="0"/>
                <wp:positionH relativeFrom="column">
                  <wp:posOffset>-9525</wp:posOffset>
                </wp:positionH>
                <wp:positionV relativeFrom="paragraph">
                  <wp:posOffset>1639570</wp:posOffset>
                </wp:positionV>
                <wp:extent cx="1085850" cy="2686051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686051"/>
                          <a:chOff x="0" y="0"/>
                          <a:chExt cx="1085850" cy="2686052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9525" y="1019175"/>
                            <a:ext cx="1076325" cy="1666877"/>
                            <a:chOff x="0" y="1"/>
                            <a:chExt cx="1076325" cy="1273746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9371"/>
                              <a:ext cx="1076325" cy="12643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8CF4" w14:textId="51CE6E37" w:rsidR="00CD61DD" w:rsidRDefault="00CD61DD" w:rsidP="007366B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77670307" w14:textId="49A323F7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رقم النقطة</w:t>
                                </w:r>
                              </w:p>
                              <w:p w14:paraId="12A7A402" w14:textId="2D0BEB62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  <w:p w14:paraId="7E4D6599" w14:textId="3D39FAB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نوع النقطة</w:t>
                                </w:r>
                              </w:p>
                              <w:p w14:paraId="404EFE3B" w14:textId="17B71290" w:rsidR="00CD61DD" w:rsidRPr="007366B1" w:rsidRDefault="00CD61DD" w:rsidP="007366B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>سنة الدراسية</w:t>
                                </w:r>
                                <w:r w:rsidRPr="007366B1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"/>
                              <a:ext cx="1076325" cy="2329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B79D" w14:textId="77777777" w:rsidR="00CD61DD" w:rsidRPr="00FD03A7" w:rsidRDefault="00CD61DD" w:rsidP="0000402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النقطة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Oval 135"/>
                        <wps:cNvSpPr/>
                        <wps:spPr>
                          <a:xfrm>
                            <a:off x="0" y="276225"/>
                            <a:ext cx="10572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27AD8" w14:textId="77777777" w:rsidR="00CD61DD" w:rsidRPr="0058289C" w:rsidRDefault="00CD61DD" w:rsidP="004B39A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يدرجها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523875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5D1BE" id="Group 41" o:spid="_x0000_s1159" style="position:absolute;left:0;text-align:left;margin-left:-.75pt;margin-top:129.1pt;width:85.5pt;height:211.5pt;z-index:251738112;mso-height-relative:margin" coordsize="1085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">
                <v:group id="Group 124" o:spid="_x0000_s1160" style="position:absolute;left:95;top:10191;width:10763;height:16669" coordorigin="" coordsize="10763,1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161" style="position:absolute;top:93;width:10763;height:1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6788CF4" w14:textId="51CE6E37" w:rsidR="00CD61DD" w:rsidRDefault="00CD61DD" w:rsidP="007366B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77670307" w14:textId="49A323F7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رقم النقطة</w:t>
                          </w:r>
                        </w:p>
                        <w:p w14:paraId="12A7A402" w14:textId="2D0BEB62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  <w:p w14:paraId="7E4D6599" w14:textId="3D39FAB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نوع النقطة</w:t>
                          </w:r>
                        </w:p>
                        <w:p w14:paraId="404EFE3B" w14:textId="17B71290" w:rsidR="00CD61DD" w:rsidRPr="007366B1" w:rsidRDefault="00CD61DD" w:rsidP="007366B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سنة الدراسية</w:t>
                          </w:r>
                          <w:r w:rsidRPr="007366B1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6" o:spid="_x0000_s1162" style="position:absolute;width:10763;height: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936B79D" w14:textId="77777777" w:rsidR="00CD61DD" w:rsidRPr="00FD03A7" w:rsidRDefault="00CD61DD" w:rsidP="0000402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النقطة</w:t>
                          </w:r>
                        </w:p>
                      </w:txbxContent>
                    </v:textbox>
                  </v:rect>
                </v:group>
                <v:oval id="Oval 135" o:spid="_x0000_s1163" style="position:absolute;top:2762;width:1057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6F27AD8" w14:textId="77777777" w:rsidR="00CD61DD" w:rsidRPr="0058289C" w:rsidRDefault="00CD61DD" w:rsidP="004B39A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يدرجها</w:t>
                        </w:r>
                      </w:p>
                    </w:txbxContent>
                  </v:textbox>
                </v:oval>
                <v:line id="Straight Connector 146" o:spid="_x0000_s1164" style="position:absolute;flip:y;visibility:visible;mso-wrap-style:square" from="5238,0" to="5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Straight Connector 147" o:spid="_x0000_s1165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526B47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7A1CCD" wp14:editId="615D1757">
                <wp:simplePos x="0" y="0"/>
                <wp:positionH relativeFrom="column">
                  <wp:posOffset>5695950</wp:posOffset>
                </wp:positionH>
                <wp:positionV relativeFrom="paragraph">
                  <wp:posOffset>4924425</wp:posOffset>
                </wp:positionV>
                <wp:extent cx="552450" cy="428625"/>
                <wp:effectExtent l="0" t="0" r="0" b="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62E" w14:textId="650081F7" w:rsidR="00CD61DD" w:rsidRPr="00041D81" w:rsidRDefault="00CD61DD" w:rsidP="00526B4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CCD" id="Heptagon 168" o:spid="_x0000_s1166" style="position:absolute;left:0;text-align:left;margin-left:448.5pt;margin-top:387.75pt;width:43.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A53562E" w14:textId="650081F7" w:rsidR="00CD61DD" w:rsidRPr="00041D81" w:rsidRDefault="00CD61DD" w:rsidP="00526B47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526B47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9C195E" wp14:editId="3803B82E">
                <wp:simplePos x="0" y="0"/>
                <wp:positionH relativeFrom="column">
                  <wp:posOffset>5667375</wp:posOffset>
                </wp:positionH>
                <wp:positionV relativeFrom="paragraph">
                  <wp:posOffset>4200525</wp:posOffset>
                </wp:positionV>
                <wp:extent cx="552450" cy="428625"/>
                <wp:effectExtent l="0" t="0" r="0" b="0"/>
                <wp:wrapNone/>
                <wp:docPr id="167" name="Heptag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1858" w14:textId="4BCA0BD8" w:rsidR="00CD61DD" w:rsidRPr="00D04B26" w:rsidRDefault="00CD61DD" w:rsidP="00D04B26">
                            <w:pPr>
                              <w:jc w:val="center"/>
                              <w:rPr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1.</w:t>
                            </w:r>
                            <w:r>
                              <w:rPr>
                                <w:lang w:bidi="ar-DZ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195E" id="Heptagon 167" o:spid="_x0000_s1167" style="position:absolute;left:0;text-align:left;margin-left:446.25pt;margin-top:330.75pt;width:43.5pt;height:3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34921858" w14:textId="4BCA0BD8" w:rsidR="00CD61DD" w:rsidRPr="00D04B26" w:rsidRDefault="00CD61DD" w:rsidP="00D04B26">
                      <w:pPr>
                        <w:jc w:val="center"/>
                        <w:rPr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1.</w:t>
                      </w:r>
                      <w:r>
                        <w:rPr>
                          <w:lang w:bidi="ar-DZ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26B47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1B4888" wp14:editId="541BD2C8">
                <wp:simplePos x="0" y="0"/>
                <wp:positionH relativeFrom="column">
                  <wp:posOffset>2400300</wp:posOffset>
                </wp:positionH>
                <wp:positionV relativeFrom="paragraph">
                  <wp:posOffset>3419475</wp:posOffset>
                </wp:positionV>
                <wp:extent cx="552450" cy="428625"/>
                <wp:effectExtent l="0" t="0" r="0" b="0"/>
                <wp:wrapNone/>
                <wp:docPr id="160" name="Heptag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FA38" w14:textId="01A5271B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888" id="Heptagon 160" o:spid="_x0000_s1168" style="position:absolute;left:0;text-align:left;margin-left:189pt;margin-top:269.25pt;width:43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14CFA38" w14:textId="01A5271B" w:rsidR="00CD61DD" w:rsidRPr="00041D81" w:rsidRDefault="00CD61DD" w:rsidP="00526B47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526B47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BBB26" wp14:editId="21FA04EF">
                <wp:simplePos x="0" y="0"/>
                <wp:positionH relativeFrom="column">
                  <wp:posOffset>1009650</wp:posOffset>
                </wp:positionH>
                <wp:positionV relativeFrom="paragraph">
                  <wp:posOffset>3409950</wp:posOffset>
                </wp:positionV>
                <wp:extent cx="552450" cy="428625"/>
                <wp:effectExtent l="0" t="0" r="0" b="0"/>
                <wp:wrapNone/>
                <wp:docPr id="159" name="Heptag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D7F3" w14:textId="77777777" w:rsidR="00CD61DD" w:rsidRPr="00041D81" w:rsidRDefault="00CD61DD" w:rsidP="00526B47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B26" id="Heptagon 159" o:spid="_x0000_s1169" style="position:absolute;left:0;text-align:left;margin-left:79.5pt;margin-top:268.5pt;width:43.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OW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zzmz&#10;wtCQPisXxAYsizJCqHW+IMMHt8Lh5ukY2+00mvinRliXUD0cUVVdYJKEeT6b54S9JNV8dnY6y2PM&#10;7NnZoQ+fFBgWD9TakD3hKfa3PvTmo1nMZ+GmbhqSi6KxvwkobpRksea+ynQKh0b11l+Vpn5TsVHg&#10;JW7WVw2ynhTEWip1pEYKRg7RUFPCN/oOLtFbJS6+0f/olPKDDUd/U1vABFDaFBUb2AviePV9OqCr&#10;e/sRih6AiEXo1l2aeH46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922D7F3" w14:textId="77777777" w:rsidR="00CD61DD" w:rsidRPr="00041D81" w:rsidRDefault="00CD61DD" w:rsidP="00526B47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EEA591" wp14:editId="0F9C03FE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552450" cy="428625"/>
                <wp:effectExtent l="0" t="0" r="0" b="0"/>
                <wp:wrapNone/>
                <wp:docPr id="158" name="Heptag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1D8F" w14:textId="77777777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591" id="Heptagon 158" o:spid="_x0000_s1170" style="position:absolute;left:0;text-align:left;margin-left:0;margin-top:178.5pt;width:43.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M0eQ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4ED1D8F" w14:textId="77777777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B29B9" wp14:editId="6F51DF78">
                <wp:simplePos x="0" y="0"/>
                <wp:positionH relativeFrom="column">
                  <wp:posOffset>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7" name="Heptag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0249" w14:textId="247234FD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29B9" id="Heptagon 157" o:spid="_x0000_s1171" style="position:absolute;left:0;text-align:left;margin-left:0;margin-top:123.75pt;width:43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43170249" w14:textId="247234FD" w:rsidR="00CD61DD" w:rsidRPr="00041D81" w:rsidRDefault="00CD61DD" w:rsidP="008A16E3">
                      <w:pPr>
                        <w:jc w:val="center"/>
                      </w:pPr>
                      <w: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65BBD" wp14:editId="32F6E147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552450" cy="428625"/>
                <wp:effectExtent l="0" t="0" r="0" b="0"/>
                <wp:wrapNone/>
                <wp:docPr id="156" name="Heptag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362F" w14:textId="65E2AE90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BBD" id="Heptagon 156" o:spid="_x0000_s1172" style="position:absolute;left:0;text-align:left;margin-left:228pt;margin-top:180pt;width:43.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7C05362F" w14:textId="65E2AE90" w:rsidR="00CD61DD" w:rsidRPr="00041D81" w:rsidRDefault="00CD61DD" w:rsidP="008A16E3">
                      <w:pPr>
                        <w:jc w:val="center"/>
                      </w:pPr>
                      <w: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  <w:r w:rsidR="008A16E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F5269B" wp14:editId="60725008">
                <wp:simplePos x="0" y="0"/>
                <wp:positionH relativeFrom="column">
                  <wp:posOffset>2895600</wp:posOffset>
                </wp:positionH>
                <wp:positionV relativeFrom="paragraph">
                  <wp:posOffset>1571625</wp:posOffset>
                </wp:positionV>
                <wp:extent cx="552450" cy="428625"/>
                <wp:effectExtent l="0" t="0" r="0" b="0"/>
                <wp:wrapNone/>
                <wp:docPr id="155" name="Heptag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heptagon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6C7A" w14:textId="58480621" w:rsidR="00CD61DD" w:rsidRPr="00041D81" w:rsidRDefault="00CD61DD" w:rsidP="008A16E3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69B" id="Heptagon 155" o:spid="_x0000_s1173" style="position:absolute;left:0;text-align:left;margin-left:228pt;margin-top:123.75pt;width:43.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" adj="-11796480,,5400" path="m-1,275652l54709,84895,276225,,497741,84895r54710,190757l399156,428627r-245862,l-1,275652xe" filled="f" stroked="f">
                <v:stroke joinstyle="miter"/>
                <v:formulas/>
                <v:path arrowok="t" o:connecttype="custom" o:connectlocs="-1,275652;54709,84895;276225,0;497741,84895;552451,275652;399156,428627;153294,428627;-1,275652" o:connectangles="0,0,0,0,0,0,0,0" textboxrect="0,0,552450,428625"/>
                <v:textbox>
                  <w:txbxContent>
                    <w:p w14:paraId="1C2A6C7A" w14:textId="58480621" w:rsidR="00CD61DD" w:rsidRPr="00041D81" w:rsidRDefault="00CD61DD" w:rsidP="008A16E3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4A4EB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88CBF" wp14:editId="4BBF4010">
                <wp:simplePos x="0" y="0"/>
                <wp:positionH relativeFrom="column">
                  <wp:posOffset>1409700</wp:posOffset>
                </wp:positionH>
                <wp:positionV relativeFrom="paragraph">
                  <wp:posOffset>3257550</wp:posOffset>
                </wp:positionV>
                <wp:extent cx="1057275" cy="466725"/>
                <wp:effectExtent l="0" t="0" r="28575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FE38" w14:textId="77777777" w:rsidR="00CD61DD" w:rsidRPr="0058289C" w:rsidRDefault="00CD61DD" w:rsidP="004B39A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يتحصل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88CBF" id="Oval 137" o:spid="_x0000_s1174" style="position:absolute;left:0;text-align:left;margin-left:111pt;margin-top:256.5pt;width:83.25pt;height:3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A8FE38" w14:textId="77777777" w:rsidR="00CD61DD" w:rsidRPr="0058289C" w:rsidRDefault="00CD61DD" w:rsidP="004B39A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يتحصل</w:t>
                      </w:r>
                    </w:p>
                  </w:txbxContent>
                </v:textbox>
              </v:oval>
            </w:pict>
          </mc:Fallback>
        </mc:AlternateContent>
      </w:r>
      <w:r w:rsidR="004A4EB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227C2" wp14:editId="03098619">
                <wp:simplePos x="0" y="0"/>
                <wp:positionH relativeFrom="column">
                  <wp:posOffset>1085850</wp:posOffset>
                </wp:positionH>
                <wp:positionV relativeFrom="paragraph">
                  <wp:posOffset>3486150</wp:posOffset>
                </wp:positionV>
                <wp:extent cx="30480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5F1D" id="Straight Connector 15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274.5pt" to="10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4EB3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4B2CA5" wp14:editId="1B342F07">
                <wp:simplePos x="0" y="0"/>
                <wp:positionH relativeFrom="column">
                  <wp:posOffset>2486025</wp:posOffset>
                </wp:positionH>
                <wp:positionV relativeFrom="paragraph">
                  <wp:posOffset>3495675</wp:posOffset>
                </wp:positionV>
                <wp:extent cx="4191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54880" id="Straight Connector 15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75.25pt" to="22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8tQEAALo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12FB"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BC4FBF" wp14:editId="62B7EB16">
                <wp:simplePos x="0" y="0"/>
                <wp:positionH relativeFrom="column">
                  <wp:posOffset>6210300</wp:posOffset>
                </wp:positionH>
                <wp:positionV relativeFrom="paragraph">
                  <wp:posOffset>5038725</wp:posOffset>
                </wp:positionV>
                <wp:extent cx="0" cy="276171"/>
                <wp:effectExtent l="0" t="0" r="381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B032" id="Straight Connector 10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96.75pt" to="48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A12FB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B6F1EC" wp14:editId="44C28CC6">
                <wp:simplePos x="0" y="0"/>
                <wp:positionH relativeFrom="margin">
                  <wp:posOffset>5664835</wp:posOffset>
                </wp:positionH>
                <wp:positionV relativeFrom="paragraph">
                  <wp:posOffset>4572000</wp:posOffset>
                </wp:positionV>
                <wp:extent cx="1057275" cy="466725"/>
                <wp:effectExtent l="0" t="0" r="28575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12F4" w14:textId="77777777" w:rsidR="00CD61DD" w:rsidRPr="0058289C" w:rsidRDefault="00CD61DD" w:rsidP="00C826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ينتمي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6F1EC" id="Oval 141" o:spid="_x0000_s1175" style="position:absolute;left:0;text-align:left;margin-left:446.05pt;margin-top:5in;width:83.25pt;height:36.7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33912F4" w14:textId="77777777" w:rsidR="00CD61DD" w:rsidRPr="0058289C" w:rsidRDefault="00CD61DD" w:rsidP="00C826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ينتمي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12FB" w:rsidRPr="009B17CA">
        <w:rPr>
          <w:rFonts w:ascii="Simplified Arabic" w:hAnsi="Simplified Arabic" w:cs="Simplified Arabic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AE6AC" wp14:editId="5B002E14">
                <wp:simplePos x="0" y="0"/>
                <wp:positionH relativeFrom="column">
                  <wp:posOffset>6191250</wp:posOffset>
                </wp:positionH>
                <wp:positionV relativeFrom="paragraph">
                  <wp:posOffset>4295775</wp:posOffset>
                </wp:positionV>
                <wp:extent cx="0" cy="276171"/>
                <wp:effectExtent l="0" t="0" r="38100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AABE" id="Straight Connector 10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38.25pt" to="487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2C09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534210" wp14:editId="6D811FB1">
                <wp:simplePos x="0" y="0"/>
                <wp:positionH relativeFrom="column">
                  <wp:posOffset>3883660</wp:posOffset>
                </wp:positionH>
                <wp:positionV relativeFrom="paragraph">
                  <wp:posOffset>10296525</wp:posOffset>
                </wp:positionV>
                <wp:extent cx="0" cy="276171"/>
                <wp:effectExtent l="0" t="0" r="381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9061F" id="Straight Connector 4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810.75pt" to="305.8pt,8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2C09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49C68A" wp14:editId="0DA9A9BD">
                <wp:simplePos x="0" y="0"/>
                <wp:positionH relativeFrom="column">
                  <wp:posOffset>3895725</wp:posOffset>
                </wp:positionH>
                <wp:positionV relativeFrom="paragraph">
                  <wp:posOffset>11039475</wp:posOffset>
                </wp:positionV>
                <wp:extent cx="0" cy="276171"/>
                <wp:effectExtent l="0" t="0" r="381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564E" id="Straight Connector 4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69.25pt" to="306.75pt,8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20139B" wp14:editId="2AF71044">
                <wp:simplePos x="0" y="0"/>
                <wp:positionH relativeFrom="column">
                  <wp:posOffset>7614920</wp:posOffset>
                </wp:positionH>
                <wp:positionV relativeFrom="paragraph">
                  <wp:posOffset>5362575</wp:posOffset>
                </wp:positionV>
                <wp:extent cx="0" cy="276171"/>
                <wp:effectExtent l="0" t="0" r="38100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0275" id="Straight Connector 4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6pt,422.25pt" to="599.6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2C09" w:rsidRPr="009B17CA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75752" wp14:editId="6337C1F7">
                <wp:simplePos x="0" y="0"/>
                <wp:positionH relativeFrom="column">
                  <wp:posOffset>7626985</wp:posOffset>
                </wp:positionH>
                <wp:positionV relativeFrom="paragraph">
                  <wp:posOffset>6105525</wp:posOffset>
                </wp:positionV>
                <wp:extent cx="0" cy="276171"/>
                <wp:effectExtent l="0" t="0" r="381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432B" id="Straight Connector 4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55pt,480.75pt" to="600.5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366B1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C149E37" wp14:editId="73316B4F">
                <wp:simplePos x="0" y="0"/>
                <wp:positionH relativeFrom="column">
                  <wp:posOffset>2895600</wp:posOffset>
                </wp:positionH>
                <wp:positionV relativeFrom="paragraph">
                  <wp:posOffset>1628775</wp:posOffset>
                </wp:positionV>
                <wp:extent cx="1076325" cy="3000374"/>
                <wp:effectExtent l="0" t="0" r="28575" b="101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000374"/>
                          <a:chOff x="0" y="0"/>
                          <a:chExt cx="1076325" cy="30003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076325" cy="3000374"/>
                            <a:chOff x="0" y="0"/>
                            <a:chExt cx="1076325" cy="3000374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1019175"/>
                              <a:ext cx="1076325" cy="1981199"/>
                              <a:chOff x="0" y="1"/>
                              <a:chExt cx="1076325" cy="1543049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9525"/>
                                <a:ext cx="1076325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65267" w14:textId="15625AE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14:paraId="4BB25828" w14:textId="5BA40ECC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رقم الطالب</w:t>
                                  </w:r>
                                </w:p>
                                <w:p w14:paraId="43D93A28" w14:textId="2B1F7DA9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اسم الطالب</w:t>
                                  </w:r>
                                </w:p>
                                <w:p w14:paraId="72247A95" w14:textId="178264C8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لقب الطالب</w:t>
                                  </w:r>
                                </w:p>
                                <w:p w14:paraId="0060FC9D" w14:textId="6F992AF6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تاريخ الميلاد</w:t>
                                  </w:r>
                                </w:p>
                                <w:p w14:paraId="621220B1" w14:textId="21C9B944" w:rsidR="00CD61DD" w:rsidRPr="007366B1" w:rsidRDefault="00CD61DD" w:rsidP="007366B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366B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مكان الميلاد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Rectangle 123"/>
                            <wps:cNvSpPr/>
                            <wps:spPr>
                              <a:xfrm>
                                <a:off x="0" y="1"/>
                                <a:ext cx="1076325" cy="2819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395030" w14:textId="77777777" w:rsidR="00CD61DD" w:rsidRPr="00FD03A7" w:rsidRDefault="00CD61DD" w:rsidP="000040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الطالب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Oval 134"/>
                          <wps:cNvSpPr/>
                          <wps:spPr>
                            <a:xfrm>
                              <a:off x="9525" y="276225"/>
                              <a:ext cx="105727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D3A2E" w14:textId="77777777" w:rsidR="00CD61DD" w:rsidRPr="0058289C" w:rsidRDefault="00CD61DD" w:rsidP="004B39A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يغيب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3400" y="0"/>
                              <a:ext cx="0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Connector 145"/>
                        <wps:cNvCnPr/>
                        <wps:spPr>
                          <a:xfrm flipV="1">
                            <a:off x="533400" y="7429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49E37" id="Group 40" o:spid="_x0000_s1176" style="position:absolute;left:0;text-align:left;margin-left:228pt;margin-top:128.25pt;width:84.75pt;height:236.25pt;z-index:251732992" coordsize="10763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">
                <v:group id="Group 3" o:spid="_x0000_s1177" style="position:absolute;width:10763;height:30003" coordsize="1076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1" o:spid="_x0000_s1178" style="position:absolute;top:10191;width:10763;height:19812" coordorigin="" coordsize="1076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ect id="Rectangle 122" o:spid="_x0000_s1179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7D65267" w14:textId="15625AE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BB25828" w14:textId="5BA40ECC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رقم الطالب</w:t>
                            </w:r>
                          </w:p>
                          <w:p w14:paraId="43D93A28" w14:textId="2B1F7DA9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اسم الطالب</w:t>
                            </w:r>
                          </w:p>
                          <w:p w14:paraId="72247A95" w14:textId="178264C8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لقب الطالب</w:t>
                            </w:r>
                          </w:p>
                          <w:p w14:paraId="0060FC9D" w14:textId="6F992AF6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تاريخ الميلاد</w:t>
                            </w:r>
                          </w:p>
                          <w:p w14:paraId="621220B1" w14:textId="21C9B944" w:rsidR="00CD61DD" w:rsidRPr="007366B1" w:rsidRDefault="00CD61DD" w:rsidP="00736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66B1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مكان الميلاد</w:t>
                            </w:r>
                          </w:p>
                        </w:txbxContent>
                      </v:textbox>
                    </v:rect>
                    <v:rect id="Rectangle 123" o:spid="_x0000_s1180" style="position:absolute;width:107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B395030" w14:textId="77777777" w:rsidR="00CD61DD" w:rsidRPr="00FD03A7" w:rsidRDefault="00CD61DD" w:rsidP="000040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الطالب</w:t>
                            </w:r>
                          </w:p>
                        </w:txbxContent>
                      </v:textbox>
                    </v:rect>
                  </v:group>
                  <v:oval id="Oval 134" o:spid="_x0000_s1181" style="position:absolute;left:95;top:2762;width:1057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u6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CKam7r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EBD3A2E" w14:textId="77777777" w:rsidR="00CD61DD" w:rsidRPr="0058289C" w:rsidRDefault="00CD61DD" w:rsidP="004B39A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يغيب</w:t>
                          </w:r>
                        </w:p>
                      </w:txbxContent>
                    </v:textbox>
                  </v:oval>
                  <v:line id="Straight Connector 144" o:spid="_x0000_s1182" style="position:absolute;flip:y;visibility:visible;mso-wrap-style:square" from="5334,0" to="533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  <v:stroke joinstyle="miter"/>
                  </v:line>
                </v:group>
                <v:line id="Straight Connector 145" o:spid="_x0000_s1183" style="position:absolute;flip:y;visibility:visible;mso-wrap-style:square" from="5334,7429" to="533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2w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Db1J2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824917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C9FE9B" wp14:editId="004C8E2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16383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0"/>
                          <a:chExt cx="1076325" cy="154305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9525"/>
                            <a:ext cx="107632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8B96" w14:textId="77777777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62C4C743" w14:textId="25310EAA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الاستاذ</w:t>
                              </w:r>
                            </w:p>
                            <w:p w14:paraId="660C56F0" w14:textId="05B35E21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اسم الاستاذ</w:t>
                              </w:r>
                            </w:p>
                            <w:p w14:paraId="4D2ED5A7" w14:textId="50E5D65A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لقب الاستاذ</w:t>
                              </w:r>
                            </w:p>
                            <w:p w14:paraId="1C5D2240" w14:textId="649BB5E3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الرتبة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D859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الاستاذ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FE9B" id="Group 115" o:spid="_x0000_s1184" style="position:absolute;left:0;text-align:left;margin-left:0;margin-top:0;width:84.75pt;height:129pt;z-index:251696128;mso-position-horizontal:left;mso-position-horizontal-relative:margin;mso-height-relative:margin" coordsize="10763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">
                <v:rect id="Rectangle 116" o:spid="_x0000_s1185" style="position:absolute;top:95;width:1076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14:paraId="72F18B96" w14:textId="77777777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62C4C743" w14:textId="25310EAA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الاستاذ</w:t>
                        </w:r>
                      </w:p>
                      <w:p w14:paraId="660C56F0" w14:textId="05B35E21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اسم الاستاذ</w:t>
                        </w:r>
                      </w:p>
                      <w:p w14:paraId="4D2ED5A7" w14:textId="50E5D65A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لقب الاستاذ</w:t>
                        </w:r>
                      </w:p>
                      <w:p w14:paraId="1C5D2240" w14:textId="649BB5E3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الرتبة</w:t>
                        </w:r>
                      </w:p>
                    </w:txbxContent>
                  </v:textbox>
                </v:rect>
                <v:rect id="Rectangle 117" o:spid="_x0000_s1186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14:paraId="163FD859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الاستاذ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24917" w:rsidRPr="009B17CA">
        <w:rPr>
          <w:rFonts w:ascii="Simplified Arabic" w:hAnsi="Simplified Arabic" w:cs="Simplified Arabic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083CE53" wp14:editId="41A2454E">
                <wp:simplePos x="0" y="0"/>
                <wp:positionH relativeFrom="column">
                  <wp:posOffset>2895600</wp:posOffset>
                </wp:positionH>
                <wp:positionV relativeFrom="paragraph">
                  <wp:posOffset>-9525</wp:posOffset>
                </wp:positionV>
                <wp:extent cx="1076325" cy="1638300"/>
                <wp:effectExtent l="0" t="0" r="285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638300"/>
                          <a:chOff x="0" y="-9525"/>
                          <a:chExt cx="1076325" cy="17716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-9525"/>
                            <a:ext cx="1076325" cy="1771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65E9C" w14:textId="77777777" w:rsidR="00CD61DD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FEEF273" w14:textId="1F7253D2" w:rsidR="00CD61DD" w:rsidRPr="007366B1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7366B1">
                                <w:rPr>
                                  <w:rFonts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رقم الغياب</w:t>
                              </w:r>
                            </w:p>
                            <w:p w14:paraId="556280D2" w14:textId="5268B152" w:rsidR="00CD61DD" w:rsidRPr="00824917" w:rsidRDefault="00CD61DD" w:rsidP="0082491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</w:rPr>
                                <w:t>عدد الغياب</w:t>
                              </w:r>
                              <w:r w:rsidRPr="0082491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 تاريخ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EF3F" w14:textId="77777777" w:rsidR="00CD61DD" w:rsidRPr="00FD03A7" w:rsidRDefault="00CD61DD" w:rsidP="00FD03A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الغياب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3CE53" id="Group 112" o:spid="_x0000_s1187" style="position:absolute;left:0;text-align:left;margin-left:228pt;margin-top:-.75pt;width:84.75pt;height:129pt;z-index:251694080;mso-height-relative:margin" coordorigin=",-95" coordsize="10763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">
                <v:rect id="Rectangle 113" o:spid="_x0000_s1188" style="position:absolute;top:-95;width:10763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00065E9C" w14:textId="77777777" w:rsidR="00CD61DD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14:paraId="3FEEF273" w14:textId="1F7253D2" w:rsidR="00CD61DD" w:rsidRPr="007366B1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366B1">
                          <w:rPr>
                            <w:rFonts w:hint="cs"/>
                            <w:sz w:val="28"/>
                            <w:szCs w:val="28"/>
                            <w:u w:val="single"/>
                            <w:rtl/>
                          </w:rPr>
                          <w:t>رقم الغياب</w:t>
                        </w:r>
                      </w:p>
                      <w:p w14:paraId="556280D2" w14:textId="5268B152" w:rsidR="00CD61DD" w:rsidRPr="00824917" w:rsidRDefault="00CD61DD" w:rsidP="00824917">
                        <w:pPr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</w:rPr>
                          <w:t>عدد الغياب</w:t>
                        </w:r>
                        <w:r w:rsidRPr="00824917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تاريخ</w:t>
                        </w:r>
                      </w:p>
                    </w:txbxContent>
                  </v:textbox>
                </v:rect>
                <v:rect id="Rectangle 114" o:spid="_x0000_s1189" style="position:absolute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27CFEF3F" w14:textId="77777777" w:rsidR="00CD61DD" w:rsidRPr="00FD03A7" w:rsidRDefault="00CD61DD" w:rsidP="00FD03A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الغياب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  <w:r w:rsidR="00F10608" w:rsidRPr="009B17CA">
        <w:rPr>
          <w:rFonts w:ascii="Simplified Arabic" w:hAnsi="Simplified Arabic" w:cs="Simplified Arabic"/>
          <w:rtl/>
        </w:rPr>
        <w:tab/>
      </w:r>
    </w:p>
    <w:p w14:paraId="50B7E5B9" w14:textId="77777777" w:rsidR="00CF65E1" w:rsidRPr="009B17CA" w:rsidRDefault="00CF65E1" w:rsidP="00CF65E1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>جدول الكائنات:</w:t>
      </w:r>
    </w:p>
    <w:tbl>
      <w:tblPr>
        <w:tblStyle w:val="TableGrid"/>
        <w:bidiVisual/>
        <w:tblW w:w="0" w:type="auto"/>
        <w:tblInd w:w="-113" w:type="dxa"/>
        <w:tblLook w:val="04A0" w:firstRow="1" w:lastRow="0" w:firstColumn="1" w:lastColumn="0" w:noHBand="0" w:noVBand="1"/>
      </w:tblPr>
      <w:tblGrid>
        <w:gridCol w:w="3271"/>
        <w:gridCol w:w="2196"/>
        <w:gridCol w:w="4382"/>
      </w:tblGrid>
      <w:tr w:rsidR="00CF65E1" w:rsidRPr="009B17CA" w14:paraId="0C610544" w14:textId="77777777" w:rsidTr="005F69C9">
        <w:tc>
          <w:tcPr>
            <w:tcW w:w="3485" w:type="dxa"/>
          </w:tcPr>
          <w:p w14:paraId="3AE2EA4B" w14:textId="2642C6E1" w:rsidR="00CF65E1" w:rsidRPr="009B17CA" w:rsidRDefault="00CF65E1" w:rsidP="000A223C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9B17CA">
              <w:rPr>
                <w:rFonts w:cstheme="minorHAnsi"/>
                <w:b/>
                <w:bCs/>
                <w:sz w:val="32"/>
                <w:szCs w:val="32"/>
                <w:rtl/>
              </w:rPr>
              <w:t>الكائن</w:t>
            </w:r>
          </w:p>
        </w:tc>
        <w:tc>
          <w:tcPr>
            <w:tcW w:w="2304" w:type="dxa"/>
          </w:tcPr>
          <w:p w14:paraId="2E43229A" w14:textId="273A72CE" w:rsidR="00CF65E1" w:rsidRPr="009B17CA" w:rsidRDefault="00CF65E1" w:rsidP="000A223C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9B17CA">
              <w:rPr>
                <w:rFonts w:cstheme="minorHAnsi"/>
                <w:b/>
                <w:bCs/>
                <w:sz w:val="32"/>
                <w:szCs w:val="32"/>
                <w:rtl/>
              </w:rPr>
              <w:t>المعرف</w:t>
            </w:r>
          </w:p>
        </w:tc>
        <w:tc>
          <w:tcPr>
            <w:tcW w:w="4667" w:type="dxa"/>
          </w:tcPr>
          <w:p w14:paraId="6093423D" w14:textId="08453657" w:rsidR="00CF65E1" w:rsidRPr="009B17CA" w:rsidRDefault="00CF65E1" w:rsidP="000A223C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9B17CA">
              <w:rPr>
                <w:rFonts w:cstheme="minorHAnsi"/>
                <w:b/>
                <w:bCs/>
                <w:sz w:val="32"/>
                <w:szCs w:val="32"/>
                <w:rtl/>
              </w:rPr>
              <w:t>الخصائص</w:t>
            </w:r>
          </w:p>
        </w:tc>
      </w:tr>
      <w:tr w:rsidR="00CF65E1" w:rsidRPr="009B17CA" w14:paraId="547BBA9F" w14:textId="77777777" w:rsidTr="005F69C9">
        <w:tc>
          <w:tcPr>
            <w:tcW w:w="3485" w:type="dxa"/>
          </w:tcPr>
          <w:p w14:paraId="0113B2C9" w14:textId="3F6FA80D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التخصص</w:t>
            </w:r>
          </w:p>
        </w:tc>
        <w:tc>
          <w:tcPr>
            <w:tcW w:w="2304" w:type="dxa"/>
          </w:tcPr>
          <w:p w14:paraId="6BBE7B85" w14:textId="419ED6D5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التخصص</w:t>
            </w:r>
          </w:p>
        </w:tc>
        <w:tc>
          <w:tcPr>
            <w:tcW w:w="4667" w:type="dxa"/>
          </w:tcPr>
          <w:p w14:paraId="0595877F" w14:textId="1F4BFDB2" w:rsidR="00CF65E1" w:rsidRPr="009B17CA" w:rsidRDefault="005E49F6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اسم التخصص</w:t>
            </w:r>
          </w:p>
        </w:tc>
      </w:tr>
      <w:tr w:rsidR="00CF65E1" w:rsidRPr="009B17CA" w14:paraId="1BE404D6" w14:textId="77777777" w:rsidTr="005F69C9">
        <w:tc>
          <w:tcPr>
            <w:tcW w:w="3485" w:type="dxa"/>
          </w:tcPr>
          <w:p w14:paraId="29B35B67" w14:textId="3C19982F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الغياب</w:t>
            </w:r>
          </w:p>
        </w:tc>
        <w:tc>
          <w:tcPr>
            <w:tcW w:w="2304" w:type="dxa"/>
          </w:tcPr>
          <w:p w14:paraId="60C638A3" w14:textId="17DAE5E8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الغياب</w:t>
            </w:r>
          </w:p>
        </w:tc>
        <w:tc>
          <w:tcPr>
            <w:tcW w:w="4667" w:type="dxa"/>
          </w:tcPr>
          <w:p w14:paraId="2F77A43A" w14:textId="09AC3BB5" w:rsidR="00CF65E1" w:rsidRPr="009B17CA" w:rsidRDefault="005E49F6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 xml:space="preserve">ساعة </w:t>
            </w:r>
            <w:r w:rsidR="004C486D" w:rsidRPr="009B17CA">
              <w:rPr>
                <w:rFonts w:cstheme="minorHAnsi"/>
                <w:sz w:val="28"/>
                <w:szCs w:val="28"/>
                <w:rtl/>
              </w:rPr>
              <w:t>البداية،</w:t>
            </w:r>
            <w:r w:rsidRPr="009B17CA">
              <w:rPr>
                <w:rFonts w:cstheme="minorHAnsi"/>
                <w:sz w:val="28"/>
                <w:szCs w:val="28"/>
                <w:rtl/>
              </w:rPr>
              <w:t xml:space="preserve"> ساعة </w:t>
            </w:r>
            <w:r w:rsidR="004C486D" w:rsidRPr="009B17CA">
              <w:rPr>
                <w:rFonts w:cstheme="minorHAnsi"/>
                <w:sz w:val="28"/>
                <w:szCs w:val="28"/>
                <w:rtl/>
              </w:rPr>
              <w:t>النهاية،</w:t>
            </w:r>
            <w:r w:rsidRPr="009B17CA">
              <w:rPr>
                <w:rFonts w:cstheme="minorHAnsi"/>
                <w:sz w:val="28"/>
                <w:szCs w:val="28"/>
                <w:rtl/>
              </w:rPr>
              <w:t xml:space="preserve"> تاريخ</w:t>
            </w:r>
          </w:p>
        </w:tc>
      </w:tr>
      <w:tr w:rsidR="00CF65E1" w:rsidRPr="009B17CA" w14:paraId="54FC8582" w14:textId="77777777" w:rsidTr="005F69C9">
        <w:tc>
          <w:tcPr>
            <w:tcW w:w="3485" w:type="dxa"/>
          </w:tcPr>
          <w:p w14:paraId="159A4F53" w14:textId="4317BAA2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الاستاذ</w:t>
            </w:r>
          </w:p>
        </w:tc>
        <w:tc>
          <w:tcPr>
            <w:tcW w:w="2304" w:type="dxa"/>
          </w:tcPr>
          <w:p w14:paraId="5BE1E4DD" w14:textId="4A13385C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4667" w:type="dxa"/>
          </w:tcPr>
          <w:p w14:paraId="0415D798" w14:textId="0495ECD8" w:rsidR="00CF65E1" w:rsidRPr="009B17CA" w:rsidRDefault="005E49F6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 xml:space="preserve">اسم </w:t>
            </w:r>
            <w:r w:rsidR="004C486D" w:rsidRPr="009B17CA">
              <w:rPr>
                <w:rFonts w:cstheme="minorHAnsi"/>
                <w:sz w:val="28"/>
                <w:szCs w:val="28"/>
                <w:rtl/>
              </w:rPr>
              <w:t>الاستاذ،</w:t>
            </w:r>
            <w:r w:rsidRPr="009B17CA">
              <w:rPr>
                <w:rFonts w:cstheme="minorHAnsi"/>
                <w:sz w:val="28"/>
                <w:szCs w:val="28"/>
                <w:rtl/>
              </w:rPr>
              <w:t xml:space="preserve"> لقب </w:t>
            </w:r>
            <w:r w:rsidR="004C486D" w:rsidRPr="009B17CA">
              <w:rPr>
                <w:rFonts w:cstheme="minorHAnsi"/>
                <w:sz w:val="28"/>
                <w:szCs w:val="28"/>
                <w:rtl/>
              </w:rPr>
              <w:t>الاستاذ،</w:t>
            </w:r>
            <w:r w:rsidRPr="009B17CA">
              <w:rPr>
                <w:rFonts w:cstheme="minorHAnsi"/>
                <w:sz w:val="28"/>
                <w:szCs w:val="28"/>
                <w:rtl/>
              </w:rPr>
              <w:t xml:space="preserve"> الرتبة</w:t>
            </w:r>
          </w:p>
        </w:tc>
      </w:tr>
      <w:tr w:rsidR="00CF65E1" w:rsidRPr="009B17CA" w14:paraId="4A524B2F" w14:textId="77777777" w:rsidTr="005F69C9">
        <w:tc>
          <w:tcPr>
            <w:tcW w:w="3485" w:type="dxa"/>
          </w:tcPr>
          <w:p w14:paraId="769ABB44" w14:textId="60CBD242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  <w:tc>
          <w:tcPr>
            <w:tcW w:w="2304" w:type="dxa"/>
          </w:tcPr>
          <w:p w14:paraId="290F2740" w14:textId="3662166C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القسم</w:t>
            </w:r>
          </w:p>
        </w:tc>
        <w:tc>
          <w:tcPr>
            <w:tcW w:w="4667" w:type="dxa"/>
          </w:tcPr>
          <w:p w14:paraId="45618C5B" w14:textId="5526852F" w:rsidR="00CF65E1" w:rsidRPr="009B17CA" w:rsidRDefault="0092710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</w:tr>
      <w:tr w:rsidR="00CF65E1" w:rsidRPr="009B17CA" w14:paraId="52197805" w14:textId="77777777" w:rsidTr="004C486D">
        <w:trPr>
          <w:trHeight w:val="1214"/>
        </w:trPr>
        <w:tc>
          <w:tcPr>
            <w:tcW w:w="3485" w:type="dxa"/>
          </w:tcPr>
          <w:p w14:paraId="521B38E4" w14:textId="2E29CB3C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الطالب</w:t>
            </w:r>
          </w:p>
        </w:tc>
        <w:tc>
          <w:tcPr>
            <w:tcW w:w="2304" w:type="dxa"/>
          </w:tcPr>
          <w:p w14:paraId="79627577" w14:textId="3C0D227F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الطالب</w:t>
            </w:r>
          </w:p>
        </w:tc>
        <w:tc>
          <w:tcPr>
            <w:tcW w:w="4667" w:type="dxa"/>
          </w:tcPr>
          <w:p w14:paraId="07E9422C" w14:textId="28690EEF" w:rsidR="00927103" w:rsidRPr="009B17CA" w:rsidRDefault="0092710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 xml:space="preserve">اسم </w:t>
            </w:r>
            <w:r w:rsidR="004C486D" w:rsidRPr="009B17CA">
              <w:rPr>
                <w:rFonts w:cstheme="minorHAnsi"/>
                <w:sz w:val="28"/>
                <w:szCs w:val="28"/>
                <w:rtl/>
              </w:rPr>
              <w:t>الطالب،</w:t>
            </w:r>
            <w:r w:rsidRPr="009B17CA">
              <w:rPr>
                <w:rFonts w:cstheme="minorHAnsi"/>
                <w:sz w:val="28"/>
                <w:szCs w:val="28"/>
                <w:rtl/>
              </w:rPr>
              <w:t xml:space="preserve"> لقب </w:t>
            </w:r>
            <w:r w:rsidR="004C486D" w:rsidRPr="009B17CA">
              <w:rPr>
                <w:rFonts w:cstheme="minorHAnsi"/>
                <w:sz w:val="28"/>
                <w:szCs w:val="28"/>
                <w:rtl/>
              </w:rPr>
              <w:t>الطالب،</w:t>
            </w:r>
            <w:r w:rsidRPr="009B17CA">
              <w:rPr>
                <w:rFonts w:cstheme="minorHAnsi"/>
                <w:sz w:val="28"/>
                <w:szCs w:val="28"/>
                <w:rtl/>
              </w:rPr>
              <w:t xml:space="preserve"> تاريخ الميلاد</w:t>
            </w:r>
          </w:p>
          <w:p w14:paraId="514152FC" w14:textId="27EB8B1D" w:rsidR="00CF65E1" w:rsidRPr="009B17CA" w:rsidRDefault="0092710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,مكان الميلاد</w:t>
            </w:r>
          </w:p>
        </w:tc>
      </w:tr>
      <w:tr w:rsidR="00CF65E1" w:rsidRPr="009B17CA" w14:paraId="05054F71" w14:textId="77777777" w:rsidTr="004C486D">
        <w:trPr>
          <w:trHeight w:val="611"/>
        </w:trPr>
        <w:tc>
          <w:tcPr>
            <w:tcW w:w="3485" w:type="dxa"/>
          </w:tcPr>
          <w:p w14:paraId="361E35ED" w14:textId="00707873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النقطة</w:t>
            </w:r>
          </w:p>
        </w:tc>
        <w:tc>
          <w:tcPr>
            <w:tcW w:w="2304" w:type="dxa"/>
          </w:tcPr>
          <w:p w14:paraId="4007A455" w14:textId="3E0C8256" w:rsidR="00CF65E1" w:rsidRPr="009B17C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النقطة</w:t>
            </w:r>
          </w:p>
        </w:tc>
        <w:tc>
          <w:tcPr>
            <w:tcW w:w="4667" w:type="dxa"/>
          </w:tcPr>
          <w:p w14:paraId="0038258D" w14:textId="18656221" w:rsidR="00CF65E1" w:rsidRPr="009B17CA" w:rsidRDefault="004C486D" w:rsidP="004C486D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الشامل،</w:t>
            </w:r>
            <w:r w:rsidR="00F06460" w:rsidRPr="009B17C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9B17CA">
              <w:rPr>
                <w:rFonts w:cstheme="minorHAnsi"/>
                <w:sz w:val="28"/>
                <w:szCs w:val="28"/>
                <w:rtl/>
              </w:rPr>
              <w:t>استدراك،</w:t>
            </w:r>
            <w:r w:rsidR="00F06460" w:rsidRPr="009B17CA">
              <w:rPr>
                <w:rFonts w:cstheme="minorHAnsi"/>
                <w:sz w:val="28"/>
                <w:szCs w:val="28"/>
                <w:rtl/>
              </w:rPr>
              <w:t xml:space="preserve"> اعمال </w:t>
            </w:r>
            <w:r w:rsidRPr="009B17CA">
              <w:rPr>
                <w:rFonts w:cstheme="minorHAnsi"/>
                <w:sz w:val="28"/>
                <w:szCs w:val="28"/>
                <w:rtl/>
              </w:rPr>
              <w:t>موجهة، اعمال</w:t>
            </w:r>
            <w:r w:rsidR="00F06460" w:rsidRPr="009B17CA">
              <w:rPr>
                <w:rFonts w:cstheme="minorHAnsi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="00F06460" w:rsidRPr="009B17CA">
              <w:rPr>
                <w:rFonts w:cstheme="minorHAnsi"/>
                <w:sz w:val="28"/>
                <w:szCs w:val="28"/>
                <w:rtl/>
              </w:rPr>
              <w:t>تطبيقية,</w:t>
            </w:r>
            <w:proofErr w:type="gramEnd"/>
            <w:r w:rsidR="00F06460" w:rsidRPr="009B17CA">
              <w:rPr>
                <w:rFonts w:cstheme="minorHAnsi"/>
                <w:sz w:val="28"/>
                <w:szCs w:val="28"/>
                <w:rtl/>
              </w:rPr>
              <w:t>تاريخ</w:t>
            </w:r>
            <w:proofErr w:type="spellEnd"/>
            <w:r w:rsidR="00F06460" w:rsidRPr="009B17CA">
              <w:rPr>
                <w:rFonts w:cstheme="minorHAnsi"/>
                <w:sz w:val="28"/>
                <w:szCs w:val="28"/>
                <w:rtl/>
              </w:rPr>
              <w:t xml:space="preserve"> بداية</w:t>
            </w:r>
          </w:p>
        </w:tc>
      </w:tr>
      <w:tr w:rsidR="00CF65E1" w:rsidRPr="009B17CA" w14:paraId="2E5E11E7" w14:textId="77777777" w:rsidTr="005F69C9">
        <w:tc>
          <w:tcPr>
            <w:tcW w:w="3485" w:type="dxa"/>
          </w:tcPr>
          <w:p w14:paraId="37C564E4" w14:textId="3455B54A" w:rsidR="00CF65E1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الفرع</w:t>
            </w:r>
          </w:p>
        </w:tc>
        <w:tc>
          <w:tcPr>
            <w:tcW w:w="2304" w:type="dxa"/>
          </w:tcPr>
          <w:p w14:paraId="2ABC4194" w14:textId="35E97CBC" w:rsidR="00CF65E1" w:rsidRPr="009B17C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الفرع</w:t>
            </w:r>
          </w:p>
        </w:tc>
        <w:tc>
          <w:tcPr>
            <w:tcW w:w="4667" w:type="dxa"/>
          </w:tcPr>
          <w:p w14:paraId="132C87AF" w14:textId="48A55D51" w:rsidR="00CF65E1" w:rsidRPr="009B17CA" w:rsidRDefault="0037181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اسم الفرع</w:t>
            </w:r>
          </w:p>
        </w:tc>
      </w:tr>
      <w:tr w:rsidR="002679D7" w:rsidRPr="009B17CA" w14:paraId="1FC8BE07" w14:textId="77777777" w:rsidTr="005F69C9">
        <w:tc>
          <w:tcPr>
            <w:tcW w:w="3485" w:type="dxa"/>
          </w:tcPr>
          <w:p w14:paraId="0A242643" w14:textId="31E5DA40" w:rsidR="002679D7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الولاية</w:t>
            </w:r>
          </w:p>
        </w:tc>
        <w:tc>
          <w:tcPr>
            <w:tcW w:w="2304" w:type="dxa"/>
          </w:tcPr>
          <w:p w14:paraId="27DC976E" w14:textId="3F3AAC9D" w:rsidR="002679D7" w:rsidRPr="009B17C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الولاية</w:t>
            </w:r>
          </w:p>
        </w:tc>
        <w:tc>
          <w:tcPr>
            <w:tcW w:w="4667" w:type="dxa"/>
          </w:tcPr>
          <w:p w14:paraId="54AA2E8D" w14:textId="6A58439B" w:rsidR="002679D7" w:rsidRPr="009B17CA" w:rsidRDefault="0037181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اسم الولاية</w:t>
            </w:r>
          </w:p>
        </w:tc>
      </w:tr>
      <w:tr w:rsidR="002679D7" w:rsidRPr="009B17CA" w14:paraId="42E70E06" w14:textId="77777777" w:rsidTr="005F69C9">
        <w:tc>
          <w:tcPr>
            <w:tcW w:w="3485" w:type="dxa"/>
          </w:tcPr>
          <w:p w14:paraId="77219756" w14:textId="6402B8F0" w:rsidR="002679D7" w:rsidRPr="009B17CA" w:rsidRDefault="002679D7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المقياس</w:t>
            </w:r>
          </w:p>
        </w:tc>
        <w:tc>
          <w:tcPr>
            <w:tcW w:w="2304" w:type="dxa"/>
          </w:tcPr>
          <w:p w14:paraId="5EB7AB69" w14:textId="468E3456" w:rsidR="002679D7" w:rsidRPr="009B17CA" w:rsidRDefault="004D1AD4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4667" w:type="dxa"/>
          </w:tcPr>
          <w:p w14:paraId="4737CE02" w14:textId="15DD9FB9" w:rsidR="002679D7" w:rsidRPr="009B17CA" w:rsidRDefault="00371813" w:rsidP="000A223C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اسم المقياس</w:t>
            </w:r>
          </w:p>
        </w:tc>
      </w:tr>
    </w:tbl>
    <w:p w14:paraId="2D80D32F" w14:textId="27DB1C72" w:rsidR="005F69C9" w:rsidRPr="009B17CA" w:rsidRDefault="00CF65E1" w:rsidP="005F69C9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br w:type="page"/>
      </w:r>
      <w:r w:rsidR="005F69C9"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جدول </w:t>
      </w:r>
      <w:r w:rsidR="007532EE"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t>العلاقات</w:t>
      </w:r>
      <w:r w:rsidR="005F69C9" w:rsidRPr="009B17CA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tbl>
      <w:tblPr>
        <w:tblStyle w:val="TableGrid"/>
        <w:bidiVisual/>
        <w:tblW w:w="10456" w:type="dxa"/>
        <w:tblInd w:w="1327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32EE" w:rsidRPr="009B17CA" w14:paraId="44AE9845" w14:textId="77777777" w:rsidTr="00557A3B">
        <w:tc>
          <w:tcPr>
            <w:tcW w:w="3485" w:type="dxa"/>
          </w:tcPr>
          <w:p w14:paraId="32941116" w14:textId="77E91684" w:rsidR="007532EE" w:rsidRPr="009B17CA" w:rsidRDefault="007532EE" w:rsidP="00557A3B">
            <w:pPr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9B17CA">
              <w:rPr>
                <w:rFonts w:cstheme="minorHAnsi"/>
                <w:b/>
                <w:bCs/>
                <w:sz w:val="32"/>
                <w:szCs w:val="32"/>
                <w:rtl/>
              </w:rPr>
              <w:t>العلاقة</w:t>
            </w:r>
          </w:p>
        </w:tc>
        <w:tc>
          <w:tcPr>
            <w:tcW w:w="3485" w:type="dxa"/>
          </w:tcPr>
          <w:p w14:paraId="756054C7" w14:textId="3D6AD6C3" w:rsidR="007532EE" w:rsidRPr="009B17CA" w:rsidRDefault="007532EE" w:rsidP="00557A3B">
            <w:pPr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9B17CA">
              <w:rPr>
                <w:rFonts w:cstheme="minorHAnsi"/>
                <w:b/>
                <w:bCs/>
                <w:sz w:val="32"/>
                <w:szCs w:val="32"/>
                <w:rtl/>
              </w:rPr>
              <w:t>التعداد</w:t>
            </w:r>
          </w:p>
        </w:tc>
        <w:tc>
          <w:tcPr>
            <w:tcW w:w="3486" w:type="dxa"/>
          </w:tcPr>
          <w:p w14:paraId="0BA143B1" w14:textId="0EF1A5A6" w:rsidR="007532EE" w:rsidRPr="009B17CA" w:rsidRDefault="007532EE" w:rsidP="00557A3B">
            <w:pPr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  <w:tr w:rsidR="005F69C9" w:rsidRPr="009B17CA" w14:paraId="1DA47D3D" w14:textId="77777777" w:rsidTr="00557A3B">
        <w:tc>
          <w:tcPr>
            <w:tcW w:w="3485" w:type="dxa"/>
          </w:tcPr>
          <w:p w14:paraId="740475BB" w14:textId="5F317DDF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يتبع</w:t>
            </w:r>
          </w:p>
        </w:tc>
        <w:tc>
          <w:tcPr>
            <w:tcW w:w="3485" w:type="dxa"/>
          </w:tcPr>
          <w:p w14:paraId="59685A88" w14:textId="1C36870A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(1.N)</w:t>
            </w:r>
          </w:p>
          <w:p w14:paraId="6A2578D3" w14:textId="6640A78B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FA4AE8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التخصص</w:t>
            </w:r>
          </w:p>
          <w:p w14:paraId="3A991417" w14:textId="0A5799C6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</w:tr>
      <w:tr w:rsidR="005F69C9" w:rsidRPr="009B17CA" w14:paraId="4BFD4D29" w14:textId="77777777" w:rsidTr="00557A3B">
        <w:tc>
          <w:tcPr>
            <w:tcW w:w="3485" w:type="dxa"/>
          </w:tcPr>
          <w:p w14:paraId="4A65608E" w14:textId="6B808AD9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يغيب</w:t>
            </w:r>
          </w:p>
        </w:tc>
        <w:tc>
          <w:tcPr>
            <w:tcW w:w="3485" w:type="dxa"/>
          </w:tcPr>
          <w:p w14:paraId="0090C03C" w14:textId="0A284888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</w:t>
            </w:r>
            <w:r w:rsidR="00910A6A" w:rsidRPr="009B17CA">
              <w:rPr>
                <w:rFonts w:cstheme="minorHAnsi"/>
                <w:sz w:val="28"/>
                <w:szCs w:val="28"/>
              </w:rPr>
              <w:t>1</w:t>
            </w:r>
            <w:r w:rsidRPr="009B17CA">
              <w:rPr>
                <w:rFonts w:cstheme="minorHAnsi"/>
                <w:sz w:val="28"/>
                <w:szCs w:val="28"/>
              </w:rPr>
              <w:t>)</w:t>
            </w:r>
          </w:p>
          <w:p w14:paraId="2E3607CC" w14:textId="55987439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1A0C71FB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الغياب</w:t>
            </w:r>
          </w:p>
          <w:p w14:paraId="69D5D946" w14:textId="06754380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الطالب</w:t>
            </w:r>
          </w:p>
        </w:tc>
      </w:tr>
      <w:tr w:rsidR="005F69C9" w:rsidRPr="009B17CA" w14:paraId="07C68906" w14:textId="77777777" w:rsidTr="00557A3B">
        <w:tc>
          <w:tcPr>
            <w:tcW w:w="3485" w:type="dxa"/>
          </w:tcPr>
          <w:p w14:paraId="4F860BF7" w14:textId="629ACF54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يدرجها</w:t>
            </w:r>
          </w:p>
        </w:tc>
        <w:tc>
          <w:tcPr>
            <w:tcW w:w="3485" w:type="dxa"/>
          </w:tcPr>
          <w:p w14:paraId="5561BE5A" w14:textId="715A8362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(1.N)</w:t>
            </w:r>
          </w:p>
          <w:p w14:paraId="6485D60C" w14:textId="21D0666D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6C33CC17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الاستاذ</w:t>
            </w:r>
          </w:p>
          <w:p w14:paraId="7D7189F5" w14:textId="457F9EEE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النقطة</w:t>
            </w:r>
          </w:p>
        </w:tc>
      </w:tr>
      <w:tr w:rsidR="005F69C9" w:rsidRPr="009B17CA" w14:paraId="62818578" w14:textId="77777777" w:rsidTr="00557A3B">
        <w:tc>
          <w:tcPr>
            <w:tcW w:w="3485" w:type="dxa"/>
          </w:tcPr>
          <w:p w14:paraId="668358F5" w14:textId="59EA6598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يدرس</w:t>
            </w:r>
          </w:p>
        </w:tc>
        <w:tc>
          <w:tcPr>
            <w:tcW w:w="3485" w:type="dxa"/>
          </w:tcPr>
          <w:p w14:paraId="320EBB7D" w14:textId="20F35377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(1.N)</w:t>
            </w:r>
          </w:p>
          <w:p w14:paraId="57F8AE88" w14:textId="7A3B7602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4E4399DC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القسم</w:t>
            </w:r>
          </w:p>
          <w:p w14:paraId="7A4C7716" w14:textId="70F716A1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الطالب</w:t>
            </w:r>
          </w:p>
        </w:tc>
      </w:tr>
      <w:tr w:rsidR="005F69C9" w:rsidRPr="009B17CA" w14:paraId="40457308" w14:textId="77777777" w:rsidTr="00557A3B">
        <w:tc>
          <w:tcPr>
            <w:tcW w:w="3485" w:type="dxa"/>
          </w:tcPr>
          <w:p w14:paraId="1DEA3DD0" w14:textId="4C26AB71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يتحصل</w:t>
            </w:r>
          </w:p>
        </w:tc>
        <w:tc>
          <w:tcPr>
            <w:tcW w:w="3485" w:type="dxa"/>
          </w:tcPr>
          <w:p w14:paraId="232EBC08" w14:textId="1B5F1B31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(0.N)</w:t>
            </w:r>
          </w:p>
          <w:p w14:paraId="3E5219A6" w14:textId="52F05526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5F98758F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الطالب</w:t>
            </w:r>
          </w:p>
          <w:p w14:paraId="6EAEBAE9" w14:textId="113E0A23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النقطة</w:t>
            </w:r>
          </w:p>
        </w:tc>
      </w:tr>
      <w:tr w:rsidR="005F69C9" w:rsidRPr="009B17CA" w14:paraId="099C5586" w14:textId="77777777" w:rsidTr="00557A3B">
        <w:tc>
          <w:tcPr>
            <w:tcW w:w="3485" w:type="dxa"/>
          </w:tcPr>
          <w:p w14:paraId="435AD372" w14:textId="608E5243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ينتمي</w:t>
            </w:r>
          </w:p>
        </w:tc>
        <w:tc>
          <w:tcPr>
            <w:tcW w:w="3485" w:type="dxa"/>
          </w:tcPr>
          <w:p w14:paraId="64AFD651" w14:textId="45D039A0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(1.N)</w:t>
            </w:r>
          </w:p>
          <w:p w14:paraId="0E6E9894" w14:textId="48BDDB7C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1C58CA27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الفرع</w:t>
            </w:r>
          </w:p>
          <w:p w14:paraId="43E02947" w14:textId="0723D652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القسم</w:t>
            </w:r>
          </w:p>
        </w:tc>
      </w:tr>
      <w:tr w:rsidR="005F69C9" w:rsidRPr="009B17CA" w14:paraId="31FCC962" w14:textId="77777777" w:rsidTr="00557A3B">
        <w:tc>
          <w:tcPr>
            <w:tcW w:w="3485" w:type="dxa"/>
          </w:tcPr>
          <w:p w14:paraId="4D89A928" w14:textId="7C001DE9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مولود</w:t>
            </w:r>
          </w:p>
        </w:tc>
        <w:tc>
          <w:tcPr>
            <w:tcW w:w="3485" w:type="dxa"/>
          </w:tcPr>
          <w:p w14:paraId="3284A4BA" w14:textId="77777777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  <w:p w14:paraId="352B3534" w14:textId="146C23BB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(0.N)</w:t>
            </w:r>
          </w:p>
        </w:tc>
        <w:tc>
          <w:tcPr>
            <w:tcW w:w="3486" w:type="dxa"/>
          </w:tcPr>
          <w:p w14:paraId="7FC69B86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الطالب</w:t>
            </w:r>
          </w:p>
          <w:p w14:paraId="55A4E547" w14:textId="355A4C39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الولاية</w:t>
            </w:r>
          </w:p>
        </w:tc>
      </w:tr>
      <w:tr w:rsidR="005F69C9" w:rsidRPr="009B17CA" w14:paraId="2D6E65B0" w14:textId="77777777" w:rsidTr="00557A3B">
        <w:tc>
          <w:tcPr>
            <w:tcW w:w="3485" w:type="dxa"/>
          </w:tcPr>
          <w:p w14:paraId="49C6805B" w14:textId="67131122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تخصص</w:t>
            </w:r>
          </w:p>
        </w:tc>
        <w:tc>
          <w:tcPr>
            <w:tcW w:w="3485" w:type="dxa"/>
          </w:tcPr>
          <w:p w14:paraId="73D1307E" w14:textId="0027BD4E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9B17CA">
              <w:rPr>
                <w:rFonts w:cstheme="minorHAnsi"/>
                <w:sz w:val="28"/>
                <w:szCs w:val="28"/>
              </w:rPr>
              <w:t>(1.N)</w:t>
            </w:r>
          </w:p>
          <w:p w14:paraId="5F36EF09" w14:textId="3B3E45FD" w:rsidR="005F69C9" w:rsidRPr="009B17CA" w:rsidRDefault="005F69C9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</w:rPr>
              <w:t>(1.1)</w:t>
            </w:r>
          </w:p>
        </w:tc>
        <w:tc>
          <w:tcPr>
            <w:tcW w:w="3486" w:type="dxa"/>
          </w:tcPr>
          <w:p w14:paraId="78CD2366" w14:textId="77777777" w:rsidR="005F69C9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النقطة</w:t>
            </w:r>
          </w:p>
          <w:p w14:paraId="597D0D27" w14:textId="572E2F0D" w:rsidR="00557A3B" w:rsidRPr="009B17CA" w:rsidRDefault="00557A3B" w:rsidP="00557A3B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B17CA">
              <w:rPr>
                <w:rFonts w:cstheme="minorHAnsi"/>
                <w:sz w:val="28"/>
                <w:szCs w:val="28"/>
                <w:rtl/>
              </w:rPr>
              <w:t>المقياس</w:t>
            </w:r>
          </w:p>
        </w:tc>
      </w:tr>
    </w:tbl>
    <w:p w14:paraId="227E3728" w14:textId="77777777" w:rsidR="000A223C" w:rsidRPr="009B17CA" w:rsidRDefault="000A223C" w:rsidP="005F69C9">
      <w:pPr>
        <w:rPr>
          <w:rFonts w:ascii="Simplified Arabic" w:hAnsi="Simplified Arabic" w:cs="Simplified Arabic"/>
          <w:rtl/>
        </w:rPr>
      </w:pPr>
    </w:p>
    <w:p w14:paraId="3D733599" w14:textId="54126148" w:rsidR="00D948B4" w:rsidRPr="009B17CA" w:rsidRDefault="000A223C" w:rsidP="00744A9C">
      <w:pPr>
        <w:rPr>
          <w:rFonts w:cstheme="minorHAnsi"/>
          <w:sz w:val="28"/>
          <w:szCs w:val="28"/>
          <w:lang w:bidi="ar-DZ"/>
        </w:rPr>
      </w:pPr>
      <w:r w:rsidRPr="009B17CA">
        <w:rPr>
          <w:rFonts w:ascii="Simplified Arabic" w:hAnsi="Simplified Arabic" w:cs="Simplified Arabic"/>
          <w:rtl/>
        </w:rPr>
        <w:br w:type="page"/>
      </w:r>
      <w:r w:rsidR="00744A9C" w:rsidRPr="009B17CA">
        <w:rPr>
          <w:rFonts w:cstheme="minorHAnsi"/>
          <w:noProof/>
          <w:sz w:val="40"/>
          <w:szCs w:val="40"/>
          <w:rtl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CFF9BB6" wp14:editId="4F663210">
                <wp:simplePos x="0" y="0"/>
                <wp:positionH relativeFrom="margin">
                  <wp:align>center</wp:align>
                </wp:positionH>
                <wp:positionV relativeFrom="paragraph">
                  <wp:posOffset>985962</wp:posOffset>
                </wp:positionV>
                <wp:extent cx="2604770" cy="4899109"/>
                <wp:effectExtent l="0" t="0" r="24130" b="15875"/>
                <wp:wrapNone/>
                <wp:docPr id="19" name="مجموعة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770" cy="4899109"/>
                          <a:chOff x="0" y="0"/>
                          <a:chExt cx="2604770" cy="4899109"/>
                        </a:xfrm>
                      </wpg:grpSpPr>
                      <wps:wsp>
                        <wps:cNvPr id="183" name="شكل بيضاوي 64"/>
                        <wps:cNvSpPr/>
                        <wps:spPr>
                          <a:xfrm>
                            <a:off x="724619" y="0"/>
                            <a:ext cx="1095555" cy="516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E904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3597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النقاط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4" name="مجموعة 67"/>
                        <wpg:cNvGrpSpPr/>
                        <wpg:grpSpPr>
                          <a:xfrm>
                            <a:off x="336430" y="940280"/>
                            <a:ext cx="1889125" cy="802005"/>
                            <a:chOff x="0" y="0"/>
                            <a:chExt cx="1889185" cy="802257"/>
                          </a:xfrm>
                        </wpg:grpSpPr>
                        <wps:wsp>
                          <wps:cNvPr id="185" name="مستطيل 65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75B18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إدخال النتائج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مستطيل 66"/>
                          <wps:cNvSpPr/>
                          <wps:spPr>
                            <a:xfrm>
                              <a:off x="0" y="405305"/>
                              <a:ext cx="1889125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D2D2D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7" name="شكل بيضاوي 68"/>
                        <wps:cNvSpPr/>
                        <wps:spPr>
                          <a:xfrm>
                            <a:off x="370936" y="2173857"/>
                            <a:ext cx="1863126" cy="516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26170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منجزة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مجموعة 70"/>
                        <wpg:cNvGrpSpPr/>
                        <wpg:grpSpPr>
                          <a:xfrm>
                            <a:off x="353683" y="3122763"/>
                            <a:ext cx="1889125" cy="802005"/>
                            <a:chOff x="0" y="0"/>
                            <a:chExt cx="1889185" cy="802256"/>
                          </a:xfrm>
                        </wpg:grpSpPr>
                        <wps:wsp>
                          <wps:cNvPr id="189" name="مستطيل 71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F765F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النتائج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مستطيل 72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578FC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" name="شكل بيضاوي 73"/>
                        <wps:cNvSpPr/>
                        <wps:spPr>
                          <a:xfrm>
                            <a:off x="0" y="4382219"/>
                            <a:ext cx="2604770" cy="516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F42A7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رابط كسهم مستقيم 74"/>
                        <wps:cNvCnPr/>
                        <wps:spPr>
                          <a:xfrm>
                            <a:off x="1276709" y="526212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رابط كسهم مستقيم 75"/>
                        <wps:cNvCnPr/>
                        <wps:spPr>
                          <a:xfrm>
                            <a:off x="1293962" y="1751163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رابط كسهم مستقيم 76"/>
                        <wps:cNvCnPr/>
                        <wps:spPr>
                          <a:xfrm>
                            <a:off x="1293962" y="2700068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رابط كسهم مستقيم 77"/>
                        <wps:cNvCnPr/>
                        <wps:spPr>
                          <a:xfrm>
                            <a:off x="1293962" y="3942272"/>
                            <a:ext cx="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F9BB6" id="مجموعة 78" o:spid="_x0000_s1190" style="position:absolute;left:0;text-align:left;margin-left:0;margin-top:77.65pt;width:205.1pt;height:385.75pt;z-index:251821056;mso-position-horizontal:center;mso-position-horizontal-relative:margin" coordsize="26047,4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">
                <v:oval id="شكل بيضاوي 64" o:spid="_x0000_s1191" style="position:absolute;left:7246;width:10955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opwAAAANwAAAAPAAAAZHJzL2Rvd25yZXYueG1sRE/fa8Iw&#10;EH4f+D+EE/YyNNk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DszKK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F07E904" w14:textId="77777777" w:rsidR="00744A9C" w:rsidRPr="00035976" w:rsidRDefault="00744A9C" w:rsidP="00744A9C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 w:rsidRPr="00035976"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  <w:lang w:bidi="ar-DZ"/>
                          </w:rPr>
                          <w:t>النقاط</w:t>
                        </w:r>
                      </w:p>
                    </w:txbxContent>
                  </v:textbox>
                </v:oval>
                <v:group id="مجموعة 67" o:spid="_x0000_s1192" style="position:absolute;left:3364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rect id="مستطيل 65" o:spid="_x0000_s119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2AwwAAANwAAAAPAAAAZHJzL2Rvd25yZXYueG1sRE9Na8JA&#10;EL0L/Q/LFLzppgU1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0WP9g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27875B18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إدخال النتائج</w:t>
                          </w:r>
                        </w:p>
                      </w:txbxContent>
                    </v:textbox>
                  </v:rect>
                  <v:rect id="مستطيل 66" o:spid="_x0000_s119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<v:textbox>
                      <w:txbxContent>
                        <w:p w14:paraId="3C0D2D2D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68" o:spid="_x0000_s1195" style="position:absolute;left:3709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BD26170" w14:textId="77777777" w:rsidR="00744A9C" w:rsidRPr="00035976" w:rsidRDefault="00744A9C" w:rsidP="00744A9C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منجزة</w:t>
                        </w:r>
                      </w:p>
                    </w:txbxContent>
                  </v:textbox>
                </v:oval>
                <v:group id="مجموعة 70" o:spid="_x0000_s1196" style="position:absolute;left:3536;top:31227;width:18892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مستطيل 71" o:spid="_x0000_s1197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15EF765F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على النتائج</w:t>
                          </w:r>
                        </w:p>
                      </w:txbxContent>
                    </v:textbox>
                  </v:rect>
                  <v:rect id="مستطيل 72" o:spid="_x0000_s1198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03578FC" w14:textId="77777777" w:rsidR="00744A9C" w:rsidRPr="00035976" w:rsidRDefault="00744A9C" w:rsidP="00744A9C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73" o:spid="_x0000_s1199" style="position:absolute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cY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T/&#10;bQ73Z9IFcvsPAAD//wMAUEsBAi0AFAAGAAgAAAAhANvh9svuAAAAhQEAABMAAAAAAAAAAAAAAAAA&#10;AAAAAFtDb250ZW50X1R5cGVzXS54bWxQSwECLQAUAAYACAAAACEAWvQsW78AAAAVAQAACwAAAAAA&#10;AAAAAAAAAAAfAQAAX3JlbHMvLnJlbHNQSwECLQAUAAYACAAAACEAFItnG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38F42A7" w14:textId="77777777" w:rsidR="00744A9C" w:rsidRPr="00035976" w:rsidRDefault="00744A9C" w:rsidP="00744A9C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مصادق عليها</w:t>
                        </w:r>
                      </w:p>
                    </w:txbxContent>
                  </v:textbox>
                </v:oval>
                <v:shape id="رابط كسهم مستقيم 74" o:spid="_x0000_s1200" type="#_x0000_t32" style="position:absolute;left:12767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رابط كسهم مستقيم 75" o:spid="_x0000_s1201" type="#_x0000_t32" style="position:absolute;left:12939;top:17511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<v:stroke endarrow="block" joinstyle="miter"/>
                </v:shape>
                <v:shape id="رابط كسهم مستقيم 76" o:spid="_x0000_s1202" type="#_x0000_t32" style="position:absolute;left:12939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  <v:shape id="رابط كسهم مستقيم 77" o:spid="_x0000_s1203" type="#_x0000_t32" style="position:absolute;left:12939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948B4" w:rsidRPr="009B17CA">
        <w:rPr>
          <w:rFonts w:cstheme="minorHAnsi"/>
          <w:sz w:val="28"/>
          <w:szCs w:val="28"/>
          <w:rtl/>
          <w:lang w:bidi="ar-DZ"/>
        </w:rPr>
        <w:t>النموذج التصوري للمعالجات</w:t>
      </w:r>
      <w:r w:rsidR="00CB492D" w:rsidRPr="009B17CA">
        <w:rPr>
          <w:rFonts w:cstheme="minorHAnsi"/>
          <w:sz w:val="28"/>
          <w:szCs w:val="28"/>
        </w:rPr>
        <w:t xml:space="preserve"> </w:t>
      </w:r>
      <w:r w:rsidR="00CB492D" w:rsidRPr="009B17CA">
        <w:rPr>
          <w:rFonts w:cstheme="minorHAnsi"/>
          <w:sz w:val="28"/>
          <w:szCs w:val="28"/>
          <w:rtl/>
          <w:lang w:bidi="ar-DZ"/>
        </w:rPr>
        <w:t>لإجراء عمل كشف النقاط</w:t>
      </w:r>
      <w:r w:rsidR="00B32180" w:rsidRPr="009B17CA">
        <w:rPr>
          <w:rFonts w:cstheme="minorHAnsi"/>
          <w:sz w:val="28"/>
          <w:szCs w:val="28"/>
          <w:rtl/>
          <w:lang w:bidi="ar-DZ"/>
        </w:rPr>
        <w:t>:</w:t>
      </w:r>
    </w:p>
    <w:p w14:paraId="52B82304" w14:textId="74F38647" w:rsidR="00744A9C" w:rsidRPr="009B17CA" w:rsidRDefault="00744A9C" w:rsidP="00744A9C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5435"/>
        <w:gridCol w:w="1513"/>
        <w:gridCol w:w="1985"/>
      </w:tblGrid>
      <w:tr w:rsidR="00744A9C" w:rsidRPr="009B17CA" w14:paraId="3F7C892A" w14:textId="77777777" w:rsidTr="008E3E6A">
        <w:trPr>
          <w:jc w:val="center"/>
        </w:trPr>
        <w:tc>
          <w:tcPr>
            <w:tcW w:w="815" w:type="dxa"/>
          </w:tcPr>
          <w:p w14:paraId="745F4F78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980" w:type="dxa"/>
          </w:tcPr>
          <w:p w14:paraId="0778AEBA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584" w:type="dxa"/>
          </w:tcPr>
          <w:p w14:paraId="3BD3BA10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77" w:type="dxa"/>
          </w:tcPr>
          <w:p w14:paraId="4495BCE5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744A9C" w:rsidRPr="009B17CA" w14:paraId="14583179" w14:textId="77777777" w:rsidTr="008E3E6A">
        <w:trPr>
          <w:cantSplit/>
          <w:trHeight w:val="8348"/>
          <w:jc w:val="center"/>
        </w:trPr>
        <w:tc>
          <w:tcPr>
            <w:tcW w:w="815" w:type="dxa"/>
            <w:textDirection w:val="btLr"/>
          </w:tcPr>
          <w:p w14:paraId="27A6E048" w14:textId="2C2A964A" w:rsidR="00744A9C" w:rsidRPr="009B17CA" w:rsidRDefault="00744A9C" w:rsidP="008E3E6A">
            <w:pPr>
              <w:spacing w:line="276" w:lineRule="auto"/>
              <w:ind w:left="113" w:right="1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                 سنوي                               </w:t>
            </w:r>
          </w:p>
        </w:tc>
        <w:tc>
          <w:tcPr>
            <w:tcW w:w="5980" w:type="dxa"/>
          </w:tcPr>
          <w:p w14:paraId="47F703B2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166E9A58" wp14:editId="2C23DBF7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71228</wp:posOffset>
                      </wp:positionV>
                      <wp:extent cx="2604770" cy="4899025"/>
                      <wp:effectExtent l="0" t="0" r="24130" b="15875"/>
                      <wp:wrapNone/>
                      <wp:docPr id="238" name="مجموعة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4770" cy="4899025"/>
                                <a:chOff x="0" y="0"/>
                                <a:chExt cx="2604770" cy="4899109"/>
                              </a:xfrm>
                            </wpg:grpSpPr>
                            <wps:wsp>
                              <wps:cNvPr id="239" name="شكل بيضاوي 80"/>
                              <wps:cNvSpPr/>
                              <wps:spPr>
                                <a:xfrm>
                                  <a:off x="724619" y="0"/>
                                  <a:ext cx="1095555" cy="51699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243E38" w14:textId="77777777" w:rsidR="00744A9C" w:rsidRPr="00035976" w:rsidRDefault="00744A9C" w:rsidP="00744A9C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035976"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النقاط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0" name="مجموعة 81"/>
                              <wpg:cNvGrpSpPr/>
                              <wpg:grpSpPr>
                                <a:xfrm>
                                  <a:off x="336430" y="940280"/>
                                  <a:ext cx="1889125" cy="802005"/>
                                  <a:chOff x="0" y="0"/>
                                  <a:chExt cx="1889185" cy="802257"/>
                                </a:xfrm>
                              </wpg:grpSpPr>
                              <wps:wsp>
                                <wps:cNvPr id="241" name="مستطيل 82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273EE84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إدخال النتائج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مستطيل 83"/>
                                <wps:cNvSpPr/>
                                <wps:spPr>
                                  <a:xfrm>
                                    <a:off x="0" y="405305"/>
                                    <a:ext cx="1889125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9227AD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3" name="شكل بيضاوي 84"/>
                              <wps:cNvSpPr/>
                              <wps:spPr>
                                <a:xfrm>
                                  <a:off x="370936" y="2173857"/>
                                  <a:ext cx="1863126" cy="51699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08FD13" w14:textId="58BE0AE7" w:rsidR="00744A9C" w:rsidRPr="00744A9C" w:rsidRDefault="00744A9C" w:rsidP="00744A9C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744A9C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نتائج مقياس مطبوعة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4" name="مجموعة 85"/>
                              <wpg:cNvGrpSpPr/>
                              <wpg:grpSpPr>
                                <a:xfrm>
                                  <a:off x="353683" y="3122763"/>
                                  <a:ext cx="1889125" cy="802005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245" name="مستطيل 86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1AAF4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على النتائج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" name="مستطيل 87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681F71" w14:textId="77777777" w:rsidR="00744A9C" w:rsidRPr="00035976" w:rsidRDefault="00744A9C" w:rsidP="00744A9C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7" name="شكل بيضاوي 88"/>
                              <wps:cNvSpPr/>
                              <wps:spPr>
                                <a:xfrm>
                                  <a:off x="0" y="4382219"/>
                                  <a:ext cx="2604770" cy="5168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8B12DB" w14:textId="77777777" w:rsidR="00744A9C" w:rsidRPr="00035976" w:rsidRDefault="00744A9C" w:rsidP="00744A9C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مقياس مصادق عليها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رابط كسهم مستقيم 89"/>
                              <wps:cNvCnPr/>
                              <wps:spPr>
                                <a:xfrm>
                                  <a:off x="1276709" y="526212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رابط كسهم مستقيم 90"/>
                              <wps:cNvCnPr/>
                              <wps:spPr>
                                <a:xfrm>
                                  <a:off x="1293962" y="1751163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رابط كسهم مستقيم 91"/>
                              <wps:cNvCnPr/>
                              <wps:spPr>
                                <a:xfrm>
                                  <a:off x="1293962" y="2700068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رابط كسهم مستقيم 92"/>
                              <wps:cNvCnPr/>
                              <wps:spPr>
                                <a:xfrm>
                                  <a:off x="1293962" y="3942272"/>
                                  <a:ext cx="0" cy="40544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E9A58" id="مجموعة 79" o:spid="_x0000_s1204" style="position:absolute;left:0;text-align:left;margin-left:34.45pt;margin-top:5.6pt;width:205.1pt;height:385.75pt;z-index:251827200" coordsize="26047,4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">
                      <v:oval id="شكل بيضاوي 80" o:spid="_x0000_s1205" style="position:absolute;left:7246;width:10955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V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F75VW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7D243E38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35976"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النقاط</w:t>
                              </w:r>
                            </w:p>
                          </w:txbxContent>
                        </v:textbox>
                      </v:oval>
                      <v:group id="مجموعة 81" o:spid="_x0000_s1206" style="position:absolute;left:3364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rect id="مستطيل 82" o:spid="_x0000_s1207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7273EE84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إدخال النتائج</w:t>
                                </w:r>
                              </w:p>
                            </w:txbxContent>
                          </v:textbox>
                        </v:rect>
                        <v:rect id="مستطيل 83" o:spid="_x0000_s1208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649227AD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84" o:spid="_x0000_s1209" style="position:absolute;left:3709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HP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LlARz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608FD13" w14:textId="58BE0AE7" w:rsidR="00744A9C" w:rsidRPr="00744A9C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744A9C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نتائج مقياس مطبوعة</w:t>
                              </w:r>
                            </w:p>
                          </w:txbxContent>
                        </v:textbox>
                      </v:oval>
                      <v:group id="مجموعة 85" o:spid="_x0000_s1210" style="position:absolute;left:3536;top:31227;width:18892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rect id="مستطيل 86" o:spid="_x0000_s121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31E1AAF4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النتائج</w:t>
                                </w:r>
                              </w:p>
                            </w:txbxContent>
                          </v:textbox>
                        </v:rect>
                        <v:rect id="مستطيل 87" o:spid="_x0000_s121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39681F71" w14:textId="77777777" w:rsidR="00744A9C" w:rsidRPr="00035976" w:rsidRDefault="00744A9C" w:rsidP="00744A9C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88" o:spid="_x0000_s1213" style="position:absolute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xfM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UWsXz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A8B12DB" w14:textId="77777777" w:rsidR="00744A9C" w:rsidRPr="00035976" w:rsidRDefault="00744A9C" w:rsidP="00744A9C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v:textbox>
                      </v:oval>
                      <v:shape id="رابط كسهم مستقيم 89" o:spid="_x0000_s1214" type="#_x0000_t32" style="position:absolute;left:12767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رابط كسهم مستقيم 90" o:spid="_x0000_s1215" type="#_x0000_t32" style="position:absolute;left:12939;top:17511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9r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CHNf9r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91" o:spid="_x0000_s1216" type="#_x0000_t32" style="position:absolute;left:12939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رابط كسهم مستقيم 92" o:spid="_x0000_s1217" type="#_x0000_t32" style="position:absolute;left:12939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6A559FD3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1E14B86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1B46C4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076CD69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8B2E087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5C7B67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3F6E886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4328D0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84" w:type="dxa"/>
          </w:tcPr>
          <w:p w14:paraId="658155A7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BFDA50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426F618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5BBD80D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25C42B1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48773D38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1745AAC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C73D59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89300A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04A5A9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853F672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2265A5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A22E3A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</w:tc>
        <w:tc>
          <w:tcPr>
            <w:tcW w:w="2077" w:type="dxa"/>
          </w:tcPr>
          <w:p w14:paraId="4AD44541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C71B4D1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328679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5DB3E9" w14:textId="77777777" w:rsidR="00744A9C" w:rsidRPr="009B17CA" w:rsidRDefault="00744A9C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CBD753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32105149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0B37F5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6E950F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1593F3B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DBB205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493FC3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F1FDC6D" w14:textId="77777777" w:rsidR="00744A9C" w:rsidRPr="009B17CA" w:rsidRDefault="00744A9C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الاستاذ</w:t>
            </w:r>
          </w:p>
        </w:tc>
      </w:tr>
    </w:tbl>
    <w:p w14:paraId="0039EFAE" w14:textId="6BEBDE32" w:rsidR="00744A9C" w:rsidRPr="009B17CA" w:rsidRDefault="00744A9C" w:rsidP="00744A9C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rtl/>
        </w:rPr>
        <w:br w:type="page"/>
      </w:r>
    </w:p>
    <w:p w14:paraId="0468125C" w14:textId="54FC9846" w:rsidR="00744A9C" w:rsidRPr="009B17CA" w:rsidRDefault="00DA60A4" w:rsidP="00DA60A4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lastRenderedPageBreak/>
        <w:t>النموذج التصوري للمعالجات</w:t>
      </w:r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لإجراء عمل نتائج المقياس:</w:t>
      </w:r>
    </w:p>
    <w:p w14:paraId="4E5E78BD" w14:textId="6FBA6DAA" w:rsidR="00744A9C" w:rsidRPr="009B17CA" w:rsidRDefault="00603A5F" w:rsidP="00603A5F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D0824FA" wp14:editId="32D1124E">
                <wp:simplePos x="0" y="0"/>
                <wp:positionH relativeFrom="column">
                  <wp:posOffset>1925790</wp:posOffset>
                </wp:positionH>
                <wp:positionV relativeFrom="paragraph">
                  <wp:posOffset>86829</wp:posOffset>
                </wp:positionV>
                <wp:extent cx="2613397" cy="7193101"/>
                <wp:effectExtent l="0" t="0" r="15875" b="27305"/>
                <wp:wrapNone/>
                <wp:docPr id="252" name="مجموعة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397" cy="7193101"/>
                          <a:chOff x="0" y="0"/>
                          <a:chExt cx="2613397" cy="7193101"/>
                        </a:xfrm>
                      </wpg:grpSpPr>
                      <wps:wsp>
                        <wps:cNvPr id="253" name="شكل بيضاوي 156"/>
                        <wps:cNvSpPr/>
                        <wps:spPr>
                          <a:xfrm>
                            <a:off x="465827" y="0"/>
                            <a:ext cx="1578634" cy="51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9CAC7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مجموعة 157"/>
                        <wpg:cNvGrpSpPr/>
                        <wpg:grpSpPr>
                          <a:xfrm>
                            <a:off x="345057" y="940280"/>
                            <a:ext cx="1889125" cy="801991"/>
                            <a:chOff x="0" y="0"/>
                            <a:chExt cx="1889185" cy="802257"/>
                          </a:xfrm>
                        </wpg:grpSpPr>
                        <wps:wsp>
                          <wps:cNvPr id="255" name="مستطيل 158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4F81B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كشف النقاط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مستطيل 159"/>
                          <wps:cNvSpPr/>
                          <wps:spPr>
                            <a:xfrm>
                              <a:off x="0" y="405305"/>
                              <a:ext cx="1889125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EE60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شكل بيضاوي 160"/>
                        <wps:cNvSpPr/>
                        <wps:spPr>
                          <a:xfrm>
                            <a:off x="379563" y="2173857"/>
                            <a:ext cx="1863126" cy="51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C23B6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كشف نقاط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مجموعة 161"/>
                        <wpg:cNvGrpSpPr/>
                        <wpg:grpSpPr>
                          <a:xfrm>
                            <a:off x="362310" y="3122763"/>
                            <a:ext cx="1889125" cy="801991"/>
                            <a:chOff x="0" y="0"/>
                            <a:chExt cx="1889185" cy="802256"/>
                          </a:xfrm>
                        </wpg:grpSpPr>
                        <wps:wsp>
                          <wps:cNvPr id="259" name="مستطيل 162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2F6A7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مستطيل 163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D2FF8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1" name="شكل بيضاوي 164"/>
                        <wps:cNvSpPr/>
                        <wps:spPr>
                          <a:xfrm>
                            <a:off x="8627" y="4382219"/>
                            <a:ext cx="2604770" cy="5168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62BFD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رابط كسهم مستقيم 165"/>
                        <wps:cNvCnPr/>
                        <wps:spPr>
                          <a:xfrm>
                            <a:off x="1285336" y="526212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رابط كسهم مستقيم 166"/>
                        <wps:cNvCnPr/>
                        <wps:spPr>
                          <a:xfrm>
                            <a:off x="1302589" y="1751163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رابط كسهم مستقيم 167"/>
                        <wps:cNvCnPr/>
                        <wps:spPr>
                          <a:xfrm>
                            <a:off x="1302589" y="2700068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رابط كسهم مستقيم 168"/>
                        <wps:cNvCnPr/>
                        <wps:spPr>
                          <a:xfrm>
                            <a:off x="1302589" y="3942272"/>
                            <a:ext cx="0" cy="405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مجموعة 169"/>
                        <wpg:cNvGrpSpPr/>
                        <wpg:grpSpPr>
                          <a:xfrm>
                            <a:off x="379563" y="5382883"/>
                            <a:ext cx="1889125" cy="801991"/>
                            <a:chOff x="0" y="0"/>
                            <a:chExt cx="1889185" cy="802256"/>
                          </a:xfrm>
                        </wpg:grpSpPr>
                        <wps:wsp>
                          <wps:cNvPr id="267" name="مستطيل 170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525C28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مستطيل 171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63CCE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" name="شكل بيضاوي 172"/>
                        <wps:cNvSpPr/>
                        <wps:spPr>
                          <a:xfrm>
                            <a:off x="0" y="6676846"/>
                            <a:ext cx="2604770" cy="5162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76F40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رابط كسهم مستقيم 173"/>
                        <wps:cNvCnPr/>
                        <wps:spPr>
                          <a:xfrm>
                            <a:off x="1285336" y="4925683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رابط كسهم مستقيم 174"/>
                        <wps:cNvCnPr/>
                        <wps:spPr>
                          <a:xfrm>
                            <a:off x="1285336" y="6228272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824FA" id="مجموعة 175" o:spid="_x0000_s1218" style="position:absolute;left:0;text-align:left;margin-left:151.65pt;margin-top:6.85pt;width:205.8pt;height:566.4pt;z-index:251829248" coordsize="26133,7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">
                <v:oval id="شكل بيضاوي 156" o:spid="_x0000_s1219" style="position:absolute;left:4658;width:1578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cS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q4mHE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889CAC7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المقياس</w:t>
                        </w:r>
                      </w:p>
                    </w:txbxContent>
                  </v:textbox>
                </v:oval>
                <v:group id="مجموعة 157" o:spid="_x0000_s1220" style="position:absolute;left:3450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مستطيل 158" o:spid="_x0000_s122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934F81B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إنجاز كشف النقاط</w:t>
                          </w:r>
                        </w:p>
                      </w:txbxContent>
                    </v:textbox>
                  </v:rect>
                  <v:rect id="مستطيل 159" o:spid="_x0000_s122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201EE60C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160" o:spid="_x0000_s1223" style="position:absolute;left:3795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ERwwAAANwAAAAPAAAAZHJzL2Rvd25yZXYueG1sRI9Ba8JA&#10;FITvgv9heYIXaXYVW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1LKBE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C6C23B6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كشف نقاط </w:t>
                        </w:r>
                      </w:p>
                    </w:txbxContent>
                  </v:textbox>
                </v:oval>
                <v:group id="مجموعة 161" o:spid="_x0000_s1224" style="position:absolute;left:3623;top:31227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ect id="مستطيل 162" o:spid="_x0000_s1225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BA2F6A7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على كشف نقاط</w:t>
                          </w:r>
                        </w:p>
                      </w:txbxContent>
                    </v:textbox>
                  </v:rect>
                  <v:rect id="مستطيل 163" o:spid="_x0000_s1226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  <v:textbox>
                      <w:txbxContent>
                        <w:p w14:paraId="75DD2FF8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164" o:spid="_x0000_s1227" style="position:absolute;left:86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3ZD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iBo8z6QjI5R0AAP//AwBQSwECLQAUAAYACAAAACEA2+H2y+4AAACFAQAAEwAAAAAAAAAAAAAA&#10;AAAAAAAAW0NvbnRlbnRfVHlwZXNdLnhtbFBLAQItABQABgAIAAAAIQBa9CxbvwAAABUBAAALAAAA&#10;AAAAAAAAAAAAAB8BAABfcmVscy8ucmVsc1BLAQItABQABgAIAAAAIQD6e3ZD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1862BFD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مصادق عليها</w:t>
                        </w:r>
                      </w:p>
                    </w:txbxContent>
                  </v:textbox>
                </v:oval>
                <v:shape id="رابط كسهم مستقيم 165" o:spid="_x0000_s1228" type="#_x0000_t32" style="position:absolute;left:12853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shape id="رابط كسهم مستقيم 166" o:spid="_x0000_s1229" type="#_x0000_t32" style="position:absolute;left:13025;top:17511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<v:stroke endarrow="block" joinstyle="miter"/>
                </v:shape>
                <v:shape id="رابط كسهم مستقيم 167" o:spid="_x0000_s1230" type="#_x0000_t32" style="position:absolute;left:13025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  <v:shape id="رابط كسهم مستقيم 168" o:spid="_x0000_s1231" type="#_x0000_t32" style="position:absolute;left:13025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kO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" strokecolor="black [3200]" strokeweight=".5pt">
                  <v:stroke endarrow="block" joinstyle="miter"/>
                </v:shape>
                <v:group id="مجموعة 169" o:spid="_x0000_s1232" style="position:absolute;left:3795;top:53828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ect id="مستطيل 170" o:spid="_x0000_s123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53525C28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على كشف نقاط</w:t>
                          </w:r>
                        </w:p>
                      </w:txbxContent>
                    </v:textbox>
                  </v:rect>
                  <v:rect id="مستطيل 171" o:spid="_x0000_s123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  <v:textbox>
                      <w:txbxContent>
                        <w:p w14:paraId="19A63CCE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172" o:spid="_x0000_s1235" style="position:absolute;top:66768;width:26047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pFwwAAANwAAAAPAAAAZHJzL2Rvd25yZXYueG1sRI/BasMw&#10;EETvhfyD2EAvJZGaQ2icyCaEBHKtUyi9bayNZWytjKU6br++KhR6HGbmDbMrJteJkYbQeNbwvFQg&#10;iCtvGq41vF1OixcQISIb7DyThi8KUOSzhx1mxt/5lcYy1iJBOGSowcbYZ1KGypLDsPQ9cfJufnAY&#10;kxxqaQa8J7jr5EqptX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BA16R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9776F40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مقياس مصادق عليها</w:t>
                        </w:r>
                      </w:p>
                    </w:txbxContent>
                  </v:textbox>
                </v:oval>
                <v:shape id="رابط كسهم مستقيم 173" o:spid="_x0000_s1236" type="#_x0000_t32" style="position:absolute;left:12853;top:49256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رابط كسهم مستقيم 174" o:spid="_x0000_s1237" type="#_x0000_t32" style="position:absolute;left:12853;top:62282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nQ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y5cF/J4JR0BmPwAAAP//AwBQSwECLQAUAAYACAAAACEA2+H2y+4AAACFAQAAEwAAAAAAAAAA&#10;AAAAAAAAAAAAW0NvbnRlbnRfVHlwZXNdLnhtbFBLAQItABQABgAIAAAAIQBa9CxbvwAAABUBAAAL&#10;AAAAAAAAAAAAAAAAAB8BAABfcmVscy8ucmVsc1BLAQItABQABgAIAAAAIQC3LznQ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44A9C" w:rsidRPr="009B17CA">
        <w:rPr>
          <w:rFonts w:ascii="Simplified Arabic" w:hAnsi="Simplified Arabic" w:cs="Simplified Arabic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5435"/>
        <w:gridCol w:w="1513"/>
        <w:gridCol w:w="1985"/>
      </w:tblGrid>
      <w:tr w:rsidR="00603A5F" w:rsidRPr="009B17CA" w14:paraId="0AB84C03" w14:textId="77777777" w:rsidTr="008E3E6A">
        <w:trPr>
          <w:jc w:val="center"/>
        </w:trPr>
        <w:tc>
          <w:tcPr>
            <w:tcW w:w="815" w:type="dxa"/>
          </w:tcPr>
          <w:p w14:paraId="511D4BD0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980" w:type="dxa"/>
          </w:tcPr>
          <w:p w14:paraId="6BF23976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584" w:type="dxa"/>
          </w:tcPr>
          <w:p w14:paraId="469347F9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77" w:type="dxa"/>
          </w:tcPr>
          <w:p w14:paraId="1B3CE8B6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603A5F" w:rsidRPr="009B17CA" w14:paraId="4A590A2D" w14:textId="77777777" w:rsidTr="008E3E6A">
        <w:trPr>
          <w:cantSplit/>
          <w:trHeight w:val="11764"/>
          <w:jc w:val="center"/>
        </w:trPr>
        <w:tc>
          <w:tcPr>
            <w:tcW w:w="815" w:type="dxa"/>
            <w:textDirection w:val="btLr"/>
          </w:tcPr>
          <w:p w14:paraId="5B48C3EA" w14:textId="77777777" w:rsidR="00603A5F" w:rsidRPr="009B17CA" w:rsidRDefault="00603A5F" w:rsidP="008E3E6A">
            <w:pPr>
              <w:spacing w:line="276" w:lineRule="auto"/>
              <w:ind w:left="113" w:right="1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سداسي                               </w:t>
            </w:r>
            <w:proofErr w:type="spellStart"/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سداسي</w:t>
            </w:r>
            <w:proofErr w:type="spellEnd"/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            </w:t>
            </w:r>
            <w:proofErr w:type="spellStart"/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سداسي</w:t>
            </w:r>
            <w:proofErr w:type="spellEnd"/>
          </w:p>
        </w:tc>
        <w:tc>
          <w:tcPr>
            <w:tcW w:w="5980" w:type="dxa"/>
          </w:tcPr>
          <w:p w14:paraId="1190C406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54E849B2" wp14:editId="6E601A56">
                      <wp:simplePos x="0" y="0"/>
                      <wp:positionH relativeFrom="column">
                        <wp:posOffset>469511</wp:posOffset>
                      </wp:positionH>
                      <wp:positionV relativeFrom="paragraph">
                        <wp:posOffset>108007</wp:posOffset>
                      </wp:positionV>
                      <wp:extent cx="2613397" cy="7193101"/>
                      <wp:effectExtent l="0" t="0" r="15875" b="27305"/>
                      <wp:wrapNone/>
                      <wp:docPr id="272" name="مجموعة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3397" cy="7193101"/>
                                <a:chOff x="0" y="0"/>
                                <a:chExt cx="2613397" cy="7193101"/>
                              </a:xfrm>
                            </wpg:grpSpPr>
                            <wps:wsp>
                              <wps:cNvPr id="273" name="شكل بيضاوي 191"/>
                              <wps:cNvSpPr/>
                              <wps:spPr>
                                <a:xfrm>
                                  <a:off x="465827" y="0"/>
                                  <a:ext cx="1578634" cy="51698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4BF11E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المقياس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4" name="مجموعة 192"/>
                              <wpg:cNvGrpSpPr/>
                              <wpg:grpSpPr>
                                <a:xfrm>
                                  <a:off x="345057" y="940280"/>
                                  <a:ext cx="1889125" cy="801991"/>
                                  <a:chOff x="0" y="0"/>
                                  <a:chExt cx="1889185" cy="802257"/>
                                </a:xfrm>
                              </wpg:grpSpPr>
                              <wps:wsp>
                                <wps:cNvPr id="275" name="مستطيل 193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66DDE8C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إنجاز كشف النقاط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مستطيل 194"/>
                                <wps:cNvSpPr/>
                                <wps:spPr>
                                  <a:xfrm>
                                    <a:off x="0" y="405305"/>
                                    <a:ext cx="1889125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FF61BF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7" name="شكل بيضاوي 195"/>
                              <wps:cNvSpPr/>
                              <wps:spPr>
                                <a:xfrm>
                                  <a:off x="379563" y="2173857"/>
                                  <a:ext cx="1863126" cy="51698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55C1C3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كشف نقاط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8" name="مجموعة 196"/>
                              <wpg:cNvGrpSpPr/>
                              <wpg:grpSpPr>
                                <a:xfrm>
                                  <a:off x="362310" y="3122763"/>
                                  <a:ext cx="1889125" cy="801991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279" name="مستطيل 197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F74CD3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على كشف نقاط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مستطيل 198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ED5A09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1" name="شكل بيضاوي 199"/>
                              <wps:cNvSpPr/>
                              <wps:spPr>
                                <a:xfrm>
                                  <a:off x="8627" y="4382219"/>
                                  <a:ext cx="2604770" cy="5168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BEEA2E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مقياس مصادق عليها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رابط كسهم مستقيم 200"/>
                              <wps:cNvCnPr/>
                              <wps:spPr>
                                <a:xfrm>
                                  <a:off x="1285336" y="526212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رابط كسهم مستقيم 201"/>
                              <wps:cNvCnPr/>
                              <wps:spPr>
                                <a:xfrm>
                                  <a:off x="1302589" y="1751163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رابط كسهم مستقيم 202"/>
                              <wps:cNvCnPr/>
                              <wps:spPr>
                                <a:xfrm>
                                  <a:off x="1302589" y="2700068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5" name="رابط كسهم مستقيم 203"/>
                              <wps:cNvCnPr/>
                              <wps:spPr>
                                <a:xfrm>
                                  <a:off x="1302589" y="3942272"/>
                                  <a:ext cx="0" cy="405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مجموعة 204"/>
                              <wpg:cNvGrpSpPr/>
                              <wpg:grpSpPr>
                                <a:xfrm>
                                  <a:off x="379563" y="5382883"/>
                                  <a:ext cx="1889125" cy="801991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287" name="مستطيل 205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42E3B2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على كشف نقاط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مستطيل 206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79603D" w14:textId="77777777" w:rsidR="00603A5F" w:rsidRPr="00035976" w:rsidRDefault="00603A5F" w:rsidP="00603A5F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9" name="شكل بيضاوي 207"/>
                              <wps:cNvSpPr/>
                              <wps:spPr>
                                <a:xfrm>
                                  <a:off x="0" y="6676846"/>
                                  <a:ext cx="2604770" cy="5162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477898" w14:textId="77777777" w:rsidR="00603A5F" w:rsidRPr="00035976" w:rsidRDefault="00603A5F" w:rsidP="00603A5F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مقياس مصادق عليها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رابط كسهم مستقيم 208"/>
                              <wps:cNvCnPr/>
                              <wps:spPr>
                                <a:xfrm>
                                  <a:off x="1285336" y="4925683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رابط كسهم مستقيم 209"/>
                              <wps:cNvCnPr/>
                              <wps:spPr>
                                <a:xfrm>
                                  <a:off x="1285336" y="6228272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E849B2" id="مجموعة 190" o:spid="_x0000_s1238" style="position:absolute;left:0;text-align:left;margin-left:36.95pt;margin-top:8.5pt;width:205.8pt;height:566.4pt;z-index:251831296" coordsize="26133,7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">
                      <v:oval id="شكل بيضاوي 191" o:spid="_x0000_s1239" style="position:absolute;left:4658;width:1578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ty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4Dzbcs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324BF11E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v:textbox>
                      </v:oval>
                      <v:group id="مجموعة 192" o:spid="_x0000_s1240" style="position:absolute;left:3450;top:9402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rect id="مستطيل 193" o:spid="_x0000_s124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266DDE8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كشف النقاط</w:t>
                                </w:r>
                              </w:p>
                            </w:txbxContent>
                          </v:textbox>
                        </v:rect>
                        <v:rect id="مستطيل 194" o:spid="_x0000_s124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5FFF61BF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195" o:spid="_x0000_s1243" style="position:absolute;left:3795;top:21738;width:18631;height:5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355C1C3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كشف نقاط </w:t>
                              </w:r>
                            </w:p>
                          </w:txbxContent>
                        </v:textbox>
                      </v:oval>
                      <v:group id="مجموعة 196" o:spid="_x0000_s1244" style="position:absolute;left:3623;top:31227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v:rect id="مستطيل 197" o:spid="_x0000_s1245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6BF74CD3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v:textbox>
                        </v:rect>
                        <v:rect id="مستطيل 198" o:spid="_x0000_s1246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22ED5A09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199" o:spid="_x0000_s1247" style="position:absolute;left:86;top:43822;width:26047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56BEEA2E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v:textbox>
                      </v:oval>
                      <v:shape id="رابط كسهم مستقيم 200" o:spid="_x0000_s1248" type="#_x0000_t32" style="position:absolute;left:12853;top:5262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رابط كسهم مستقيم 201" o:spid="_x0000_s1249" type="#_x0000_t32" style="position:absolute;left:13025;top:17511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02" o:spid="_x0000_s1250" type="#_x0000_t32" style="position:absolute;left:13025;top:27000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03" o:spid="_x0000_s1251" type="#_x0000_t32" style="position:absolute;left:13025;top:39422;width:0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      <v:stroke endarrow="block" joinstyle="miter"/>
                      </v:shape>
                      <v:group id="مجموعة 204" o:spid="_x0000_s1252" style="position:absolute;left:3795;top:53828;width:18891;height:8020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rect id="مستطيل 205" o:spid="_x0000_s125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842E3B2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على كشف نقاط</w:t>
                                </w:r>
                              </w:p>
                            </w:txbxContent>
                          </v:textbox>
                        </v:rect>
                        <v:rect id="مستطيل 206" o:spid="_x0000_s125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Ni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bXxTDwCcvkCAAD//wMAUEsBAi0AFAAGAAgAAAAhANvh9svuAAAAhQEAABMAAAAAAAAAAAAAAAAA&#10;AAAAAFtDb250ZW50X1R5cGVzXS54bWxQSwECLQAUAAYACAAAACEAWvQsW78AAAAVAQAACwAAAAAA&#10;AAAAAAAAAAAfAQAAX3JlbHMvLnJlbHNQSwECLQAUAAYACAAAACEA5EczYsAAAADc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0A79603D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07" o:spid="_x0000_s1255" style="position:absolute;top:66768;width:26047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y/wwAAANwAAAAPAAAAZHJzL2Rvd25yZXYueG1sRI/BasMw&#10;EETvhfyD2EAvJZGaQ0mcyCaEBHKtUyi9bayNZWytjKU6br++KhR6HGbmDbMrJteJkYbQeNbwvFQg&#10;iCtvGq41vF1OizWIEJENdp5JwxcFKPLZww4z4+/8SmMZa5EgHDLUYGPsMylDZclhWPqeOHk3PziM&#10;SQ61NAPeE9x1cqXUi3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tAGcv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5477898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مقياس مصادق عليها</w:t>
                              </w:r>
                            </w:p>
                          </w:txbxContent>
                        </v:textbox>
                      </v:oval>
                      <v:shape id="رابط كسهم مستقيم 208" o:spid="_x0000_s1256" type="#_x0000_t32" style="position:absolute;left:12853;top:49256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qx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uaH&#10;M+EIyMUXAAD//wMAUEsBAi0AFAAGAAgAAAAhANvh9svuAAAAhQEAABMAAAAAAAAAAAAAAAAAAAAA&#10;AFtDb250ZW50X1R5cGVzXS54bWxQSwECLQAUAAYACAAAACEAWvQsW78AAAAVAQAACwAAAAAAAAAA&#10;AAAAAAAfAQAAX3JlbHMvLnJlbHNQSwECLQAUAAYACAAAACEAaG96s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رابط كسهم مستقيم 209" o:spid="_x0000_s1257" type="#_x0000_t32" style="position:absolute;left:12853;top:62282;width:0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8q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xQSeZ8IRkOk/AAAA//8DAFBLAQItABQABgAIAAAAIQDb4fbL7gAAAIUBAAATAAAAAAAAAAAA&#10;AAAAAAAAAABbQ29udGVudF9UeXBlc10ueG1sUEsBAi0AFAAGAAgAAAAhAFr0LFu/AAAAFQEAAAsA&#10;AAAAAAAAAAAAAAAAHwEAAF9yZWxzLy5yZWxzUEsBAi0AFAAGAAgAAAAhAAcj3yr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79BCCFC0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B7AF415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6F2A2DF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5F054C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5B2EF7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A25AB66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22D3096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ADBDBE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84" w:type="dxa"/>
          </w:tcPr>
          <w:p w14:paraId="4654CDEE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6D0E3C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C7E76A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05C29F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0082402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535A16D3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2A7C0A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E55582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30E602C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98C733E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C2DE3A5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7830DC7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9B46728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  <w:p w14:paraId="08E63789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ED399F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1C83ABD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82446B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87B2F5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1E94508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D0A30A1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AF8598C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يدوي</w:t>
            </w:r>
          </w:p>
        </w:tc>
        <w:tc>
          <w:tcPr>
            <w:tcW w:w="2077" w:type="dxa"/>
          </w:tcPr>
          <w:p w14:paraId="14900729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46F6551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08EC1D2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FAE769F" w14:textId="77777777" w:rsidR="00603A5F" w:rsidRPr="009B17CA" w:rsidRDefault="00603A5F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30989CD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2FF867B9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7AFED69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333C0BD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3760C91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CD04D1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3EC694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954F0F6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1AACD500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14:paraId="73742D59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FCB30E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B6E0683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6FCB50B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7BA3E96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FFE74B" w14:textId="77777777" w:rsidR="00603A5F" w:rsidRPr="009B17CA" w:rsidRDefault="00603A5F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الاستاذ</w:t>
            </w:r>
          </w:p>
        </w:tc>
      </w:tr>
    </w:tbl>
    <w:p w14:paraId="67C26D3E" w14:textId="28E5D677" w:rsidR="00744A9C" w:rsidRPr="009B17CA" w:rsidRDefault="00744A9C" w:rsidP="00603A5F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rtl/>
        </w:rPr>
        <w:br w:type="page"/>
      </w:r>
    </w:p>
    <w:p w14:paraId="1203C894" w14:textId="45548C21" w:rsidR="00603A5F" w:rsidRPr="009B17CA" w:rsidRDefault="00113E9A" w:rsidP="00603A5F">
      <w:pPr>
        <w:rPr>
          <w:rFonts w:cstheme="minorHAnsi"/>
          <w:rtl/>
        </w:rPr>
      </w:pPr>
      <w:r w:rsidRPr="009B17CA">
        <w:rPr>
          <w:rFonts w:cstheme="minorHAnsi"/>
          <w:sz w:val="28"/>
          <w:szCs w:val="28"/>
          <w:rtl/>
          <w:lang w:bidi="ar-DZ"/>
        </w:rPr>
        <w:lastRenderedPageBreak/>
        <w:t>النموذج التصوري للمعالجات</w:t>
      </w:r>
      <w:r w:rsidRPr="009B17CA">
        <w:rPr>
          <w:rFonts w:cstheme="minorHAnsi"/>
          <w:sz w:val="28"/>
          <w:szCs w:val="28"/>
        </w:rPr>
        <w:t xml:space="preserve"> </w:t>
      </w:r>
      <w:r w:rsidRPr="009B17CA">
        <w:rPr>
          <w:rFonts w:cstheme="minorHAnsi"/>
          <w:sz w:val="28"/>
          <w:szCs w:val="28"/>
          <w:rtl/>
          <w:lang w:bidi="ar-DZ"/>
        </w:rPr>
        <w:t>لإجراء عمل مداولات الدورة العادية:</w:t>
      </w:r>
    </w:p>
    <w:p w14:paraId="4D06F2D7" w14:textId="5CCFBB1A" w:rsidR="00603A5F" w:rsidRPr="009B17CA" w:rsidRDefault="00603A5F" w:rsidP="00603A5F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50E83FC" wp14:editId="101A61D5">
                <wp:simplePos x="0" y="0"/>
                <wp:positionH relativeFrom="margin">
                  <wp:posOffset>1668835</wp:posOffset>
                </wp:positionH>
                <wp:positionV relativeFrom="paragraph">
                  <wp:posOffset>66482</wp:posOffset>
                </wp:positionV>
                <wp:extent cx="3354705" cy="8582025"/>
                <wp:effectExtent l="0" t="0" r="17145" b="28575"/>
                <wp:wrapNone/>
                <wp:docPr id="292" name="مجموعة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705" cy="8582025"/>
                          <a:chOff x="0" y="0"/>
                          <a:chExt cx="3354705" cy="8582025"/>
                        </a:xfrm>
                      </wpg:grpSpPr>
                      <wps:wsp>
                        <wps:cNvPr id="293" name="شكل بيضاوي 233"/>
                        <wps:cNvSpPr/>
                        <wps:spPr>
                          <a:xfrm>
                            <a:off x="647700" y="0"/>
                            <a:ext cx="1969655" cy="516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BF9D3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4" name="مجموعة 234"/>
                        <wpg:cNvGrpSpPr/>
                        <wpg:grpSpPr>
                          <a:xfrm>
                            <a:off x="200025" y="942975"/>
                            <a:ext cx="2857498" cy="801940"/>
                            <a:chOff x="-238187" y="0"/>
                            <a:chExt cx="2290293" cy="802257"/>
                          </a:xfrm>
                        </wpg:grpSpPr>
                        <wps:wsp>
                          <wps:cNvPr id="295" name="مستطيل 235"/>
                          <wps:cNvSpPr/>
                          <wps:spPr>
                            <a:xfrm>
                              <a:off x="-238187" y="0"/>
                              <a:ext cx="2290293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FE22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النتائج النهائية لمداولات الدورة العادية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مستطيل 236"/>
                          <wps:cNvSpPr/>
                          <wps:spPr>
                            <a:xfrm>
                              <a:off x="-238187" y="405305"/>
                              <a:ext cx="2290293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8ACFF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7" name="شكل بيضاوي 237"/>
                        <wps:cNvSpPr/>
                        <wps:spPr>
                          <a:xfrm>
                            <a:off x="352425" y="2171700"/>
                            <a:ext cx="2685415" cy="929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7725F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48FB7F9A" w14:textId="77777777" w:rsidR="00603A5F" w:rsidRPr="00035976" w:rsidRDefault="00603A5F" w:rsidP="00603A5F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مجموعة 238"/>
                        <wpg:cNvGrpSpPr/>
                        <wpg:grpSpPr>
                          <a:xfrm>
                            <a:off x="209550" y="3552825"/>
                            <a:ext cx="2895600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299" name="مستطيل 239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4A2A3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208FEB68" w14:textId="77777777" w:rsidR="00603A5F" w:rsidRPr="00FB5FBC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مستطيل 240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7AD27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1" name="شكل بيضاوي 241"/>
                        <wps:cNvSpPr/>
                        <wps:spPr>
                          <a:xfrm>
                            <a:off x="76200" y="4810125"/>
                            <a:ext cx="3249930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190EE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6291B5F4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رابط كسهم مستقيم 242"/>
                        <wps:cNvCnPr/>
                        <wps:spPr>
                          <a:xfrm>
                            <a:off x="1666875" y="523875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رابط كسهم مستقيم 243"/>
                        <wps:cNvCnPr/>
                        <wps:spPr>
                          <a:xfrm>
                            <a:off x="1695450" y="1752600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رابط كسهم مستقيم 244"/>
                        <wps:cNvCnPr/>
                        <wps:spPr>
                          <a:xfrm>
                            <a:off x="1695450" y="3124200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رابط كسهم مستقيم 245"/>
                        <wps:cNvCnPr/>
                        <wps:spPr>
                          <a:xfrm>
                            <a:off x="1695450" y="4352925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مجموعة 246"/>
                        <wpg:cNvGrpSpPr/>
                        <wpg:grpSpPr>
                          <a:xfrm>
                            <a:off x="180975" y="6276975"/>
                            <a:ext cx="2962275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307" name="مستطيل 247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909C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109EA6FD" w14:textId="77777777" w:rsidR="00603A5F" w:rsidRPr="00FD6E73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مستطيل 248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4332F" w14:textId="77777777" w:rsidR="00603A5F" w:rsidRPr="00035976" w:rsidRDefault="00603A5F" w:rsidP="00603A5F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9" name="رابط كسهم مستقيم 251"/>
                        <wps:cNvCnPr/>
                        <wps:spPr>
                          <a:xfrm>
                            <a:off x="1666875" y="7086600"/>
                            <a:ext cx="0" cy="40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شكل بيضاوي 252"/>
                        <wps:cNvSpPr/>
                        <wps:spPr>
                          <a:xfrm>
                            <a:off x="0" y="7543800"/>
                            <a:ext cx="3354705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DC8DE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0DAFB4BC" w14:textId="77777777" w:rsidR="00603A5F" w:rsidRPr="00035976" w:rsidRDefault="00603A5F" w:rsidP="00603A5F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مساعد المدير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E83FC" id="مجموعة 253" o:spid="_x0000_s1258" style="position:absolute;left:0;text-align:left;margin-left:131.4pt;margin-top:5.25pt;width:264.15pt;height:675.75pt;z-index:251833344;mso-position-horizontal-relative:margin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">
                <v:oval id="شكل بيضاوي 233" o:spid="_x0000_s1259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2I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UDA9i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04BF9D3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المقياس</w:t>
                        </w:r>
                      </w:p>
                    </w:txbxContent>
                  </v:textbox>
                </v:oval>
                <v:group id="مجموعة 234" o:spid="_x0000_s1260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rect id="مستطيل 235" o:spid="_x0000_s1261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BAFE22C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إنجاز النتائج النهائية لمداولات الدورة العادية</w:t>
                          </w:r>
                        </w:p>
                      </w:txbxContent>
                    </v:textbox>
                  </v:rect>
                  <v:rect id="مستطيل 236" o:spid="_x0000_s1262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928ACFF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37" o:spid="_x0000_s1263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D47725F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48FB7F9A" w14:textId="77777777" w:rsidR="00603A5F" w:rsidRPr="00035976" w:rsidRDefault="00603A5F" w:rsidP="00603A5F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oval>
                <v:group id="مجموعة 238" o:spid="_x0000_s1264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مستطيل 239" o:spid="_x0000_s1265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0774A2A3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النتائج النهائية لمداولات الدورة العادية</w:t>
                          </w:r>
                        </w:p>
                        <w:p w14:paraId="208FEB68" w14:textId="77777777" w:rsidR="00603A5F" w:rsidRPr="00FB5FBC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0" o:spid="_x0000_s1266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Oj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ABAzOjwgAAANwAAAAPAAAA&#10;AAAAAAAAAAAAAAcCAABkcnMvZG93bnJldi54bWxQSwUGAAAAAAMAAwC3AAAA9gIAAAAA&#10;" fillcolor="white [3201]" strokecolor="black [3200]" strokeweight="1pt">
                    <v:textbox>
                      <w:txbxContent>
                        <w:p w14:paraId="51E7AD27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41" o:spid="_x0000_s1267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23190EE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6291B5F4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مصادق عليها من طرف الاساتذة</w:t>
                        </w:r>
                      </w:p>
                    </w:txbxContent>
                  </v:textbox>
                </v:oval>
                <v:shape id="رابط كسهم مستقيم 242" o:spid="_x0000_s1268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<v:stroke endarrow="block" joinstyle="miter"/>
                </v:shape>
                <v:shape id="رابط كسهم مستقيم 243" o:spid="_x0000_s1269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4" o:spid="_x0000_s1270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o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fDeBzJhwBOX8DAAD//wMAUEsBAi0AFAAGAAgAAAAhANvh9svuAAAAhQEAABMAAAAAAAAAAAAA&#10;AAAAAAAAAFtDb250ZW50X1R5cGVzXS54bWxQSwECLQAUAAYACAAAACEAWvQsW78AAAAVAQAACwAA&#10;AAAAAAAAAAAAAAAfAQAAX3JlbHMvLnJlbHNQSwECLQAUAAYACAAAACEAib/mqMMAAADcAAAADwAA&#10;AAAAAAAAAAAAAAAHAgAAZHJzL2Rvd25yZXYueG1sUEsFBgAAAAADAAMAtwAAAPcCAAAAAA==&#10;" strokecolor="black [3200]" strokeweight=".5pt">
                  <v:stroke endarrow="block" joinstyle="miter"/>
                </v:shape>
                <v:shape id="رابط كسهم مستقيم 245" o:spid="_x0000_s1271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0MzwwAAANw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9oCO8z4QjI+T8AAAD//wMAUEsBAi0AFAAGAAgAAAAhANvh9svuAAAAhQEAABMAAAAAAAAAAAAA&#10;AAAAAAAAAFtDb250ZW50X1R5cGVzXS54bWxQSwECLQAUAAYACAAAACEAWvQsW78AAAAVAQAACwAA&#10;AAAAAAAAAAAAAAAfAQAAX3JlbHMvLnJlbHNQSwECLQAUAAYACAAAACEA5vNDM8MAAADcAAAADwAA&#10;AAAAAAAAAAAAAAAHAgAAZHJzL2Rvd25yZXYueG1sUEsFBgAAAAADAAMAtwAAAPcCAAAAAA==&#10;" strokecolor="black [3200]" strokeweight=".5pt">
                  <v:stroke endarrow="block" joinstyle="miter"/>
                </v:shape>
                <v:group id="مجموعة 246" o:spid="_x0000_s1272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مستطيل 247" o:spid="_x0000_s127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vXxQAAANwAAAAPAAAAZHJzL2Rvd25yZXYueG1sRI9BawIx&#10;FITvQv9DeIXeNKkF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CO6qvXxQAAANwAAAAP&#10;AAAAAAAAAAAAAAAAAAcCAABkcnMvZG93bnJldi54bWxQSwUGAAAAAAMAAwC3AAAA+QIAAAAA&#10;" fillcolor="white [3201]" strokecolor="black [3200]" strokeweight="1pt">
                    <v:textbox>
                      <w:txbxContent>
                        <w:p w14:paraId="551E909C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المصادقة النتائج النهائية لمداولات الدورة العادية</w:t>
                          </w:r>
                        </w:p>
                        <w:p w14:paraId="109EA6FD" w14:textId="77777777" w:rsidR="00603A5F" w:rsidRPr="00FD6E73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8" o:spid="_x0000_s127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+l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D/dT+lwgAAANwAAAAPAAAA&#10;AAAAAAAAAAAAAAcCAABkcnMvZG93bnJldi54bWxQSwUGAAAAAAMAAwC3AAAA9gIAAAAA&#10;" fillcolor="white [3201]" strokecolor="black [3200]" strokeweight="1pt">
                    <v:textbox>
                      <w:txbxContent>
                        <w:p w14:paraId="05D4332F" w14:textId="77777777" w:rsidR="00603A5F" w:rsidRPr="00035976" w:rsidRDefault="00603A5F" w:rsidP="00603A5F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shape id="رابط كسهم مستقيم 251" o:spid="_x0000_s1275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" strokecolor="black [3200]" strokeweight=".5pt">
                  <v:stroke endarrow="block" joinstyle="miter"/>
                </v:shape>
                <v:oval id="شكل بيضاوي 252" o:spid="_x0000_s1276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84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+elMOgJy9QIAAP//AwBQSwECLQAUAAYACAAAACEA2+H2y+4AAACFAQAAEwAAAAAAAAAAAAAAAAAA&#10;AAAAW0NvbnRlbnRfVHlwZXNdLnhtbFBLAQItABQABgAIAAAAIQBa9CxbvwAAABUBAAALAAAAAAAA&#10;AAAAAAAAAB8BAABfcmVscy8ucmVsc1BLAQItABQABgAIAAAAIQC70K84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2C1DC8DE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0DAFB4BC" w14:textId="77777777" w:rsidR="00603A5F" w:rsidRPr="00035976" w:rsidRDefault="00603A5F" w:rsidP="00603A5F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مصادق عليها من طرف مساعد المدير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54932051" w14:textId="3D3CB3EF" w:rsidR="00603A5F" w:rsidRPr="009B17CA" w:rsidRDefault="00603A5F" w:rsidP="00603A5F">
      <w:pPr>
        <w:rPr>
          <w:rFonts w:ascii="Simplified Arabic" w:hAnsi="Simplified Arabic" w:cs="Simplified Arabic"/>
          <w:rtl/>
        </w:rPr>
      </w:pPr>
    </w:p>
    <w:p w14:paraId="0D20F1F5" w14:textId="77777777" w:rsidR="00603A5F" w:rsidRPr="009B17CA" w:rsidRDefault="00603A5F">
      <w:pPr>
        <w:bidi w:val="0"/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5176"/>
        <w:gridCol w:w="1823"/>
        <w:gridCol w:w="1936"/>
      </w:tblGrid>
      <w:tr w:rsidR="005A72AB" w:rsidRPr="009B17CA" w14:paraId="076C58D9" w14:textId="77777777" w:rsidTr="00113E9A">
        <w:trPr>
          <w:jc w:val="center"/>
        </w:trPr>
        <w:tc>
          <w:tcPr>
            <w:tcW w:w="812" w:type="dxa"/>
          </w:tcPr>
          <w:p w14:paraId="152557AF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691" w:type="dxa"/>
          </w:tcPr>
          <w:p w14:paraId="54A1995C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930" w:type="dxa"/>
          </w:tcPr>
          <w:p w14:paraId="56853A05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23" w:type="dxa"/>
          </w:tcPr>
          <w:p w14:paraId="500FC102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5A72AB" w:rsidRPr="009B17CA" w14:paraId="1CAC8020" w14:textId="77777777" w:rsidTr="00113E9A">
        <w:trPr>
          <w:cantSplit/>
          <w:trHeight w:val="14378"/>
          <w:jc w:val="center"/>
        </w:trPr>
        <w:tc>
          <w:tcPr>
            <w:tcW w:w="812" w:type="dxa"/>
            <w:textDirection w:val="btLr"/>
          </w:tcPr>
          <w:p w14:paraId="62993E9E" w14:textId="77777777" w:rsidR="005A72AB" w:rsidRPr="009B17CA" w:rsidRDefault="005A72AB" w:rsidP="008E3E6A">
            <w:pPr>
              <w:spacing w:line="276" w:lineRule="auto"/>
              <w:ind w:left="113" w:right="1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سداسي                                          </w:t>
            </w:r>
            <w:proofErr w:type="spellStart"/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سداسي</w:t>
            </w:r>
            <w:proofErr w:type="spellEnd"/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                </w:t>
            </w:r>
            <w:proofErr w:type="spellStart"/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سداسي</w:t>
            </w:r>
            <w:proofErr w:type="spellEnd"/>
          </w:p>
        </w:tc>
        <w:tc>
          <w:tcPr>
            <w:tcW w:w="5691" w:type="dxa"/>
          </w:tcPr>
          <w:p w14:paraId="2C041FAC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20BC1DF9" wp14:editId="6BD6A4D5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228155</wp:posOffset>
                      </wp:positionV>
                      <wp:extent cx="3354705" cy="8582025"/>
                      <wp:effectExtent l="0" t="0" r="17145" b="28575"/>
                      <wp:wrapNone/>
                      <wp:docPr id="311" name="مجموعة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4705" cy="8582025"/>
                                <a:chOff x="0" y="0"/>
                                <a:chExt cx="3354705" cy="8582025"/>
                              </a:xfrm>
                            </wpg:grpSpPr>
                            <wps:wsp>
                              <wps:cNvPr id="312" name="شكل بيضاوي 275"/>
                              <wps:cNvSpPr/>
                              <wps:spPr>
                                <a:xfrm>
                                  <a:off x="647700" y="0"/>
                                  <a:ext cx="1969655" cy="5169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0CEABD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المقياس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3" name="مجموعة 276"/>
                              <wpg:cNvGrpSpPr/>
                              <wpg:grpSpPr>
                                <a:xfrm>
                                  <a:off x="200025" y="942975"/>
                                  <a:ext cx="2857498" cy="801940"/>
                                  <a:chOff x="-238187" y="0"/>
                                  <a:chExt cx="2290293" cy="802257"/>
                                </a:xfrm>
                              </wpg:grpSpPr>
                              <wps:wsp>
                                <wps:cNvPr id="314" name="مستطيل 277"/>
                                <wps:cNvSpPr/>
                                <wps:spPr>
                                  <a:xfrm>
                                    <a:off x="-238187" y="0"/>
                                    <a:ext cx="2290293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E191E7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إنجاز النتائج النهائية لمداولات الدورة العادية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مستطيل 278"/>
                                <wps:cNvSpPr/>
                                <wps:spPr>
                                  <a:xfrm>
                                    <a:off x="-238187" y="405305"/>
                                    <a:ext cx="2290293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C67AF1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6" name="شكل بيضاوي 279"/>
                              <wps:cNvSpPr/>
                              <wps:spPr>
                                <a:xfrm>
                                  <a:off x="352425" y="2171700"/>
                                  <a:ext cx="2685415" cy="9290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467533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النتائج النهائية لمداولات الدورة العادية</w:t>
                                    </w:r>
                                  </w:p>
                                  <w:p w14:paraId="030AF854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7" name="مجموعة 280"/>
                              <wpg:cNvGrpSpPr/>
                              <wpg:grpSpPr>
                                <a:xfrm>
                                  <a:off x="209550" y="3552825"/>
                                  <a:ext cx="2895600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18" name="مستطيل 281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4691F6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النتائج النهائية لمداولات الدورة العادية</w:t>
                                      </w:r>
                                    </w:p>
                                    <w:p w14:paraId="295A4C61" w14:textId="77777777" w:rsidR="005A72AB" w:rsidRPr="00FB5FBC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مستطيل 282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ADBD241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0" name="شكل بيضاوي 283"/>
                              <wps:cNvSpPr/>
                              <wps:spPr>
                                <a:xfrm>
                                  <a:off x="76200" y="4810125"/>
                                  <a:ext cx="3249930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C5E9A1" w14:textId="77777777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النتائج النهائية لمداولات الدورة العادية</w:t>
                                    </w:r>
                                  </w:p>
                                  <w:p w14:paraId="29A089D3" w14:textId="77777777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مصادق عليها من طرف الاساتذة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رابط كسهم مستقيم 284"/>
                              <wps:cNvCnPr/>
                              <wps:spPr>
                                <a:xfrm>
                                  <a:off x="1666875" y="523875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رابط كسهم مستقيم 285"/>
                              <wps:cNvCnPr/>
                              <wps:spPr>
                                <a:xfrm>
                                  <a:off x="1695450" y="1752600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رابط كسهم مستقيم 286"/>
                              <wps:cNvCnPr/>
                              <wps:spPr>
                                <a:xfrm>
                                  <a:off x="1695450" y="3124200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رابط كسهم مستقيم 287"/>
                              <wps:cNvCnPr/>
                              <wps:spPr>
                                <a:xfrm>
                                  <a:off x="1695450" y="4352925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" name="مجموعة 288"/>
                              <wpg:cNvGrpSpPr/>
                              <wpg:grpSpPr>
                                <a:xfrm>
                                  <a:off x="180975" y="6276975"/>
                                  <a:ext cx="2962275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26" name="مستطيل 289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D4DF334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المصادقة النتائج النهائية لمداولات الدورة العادية</w:t>
                                      </w:r>
                                    </w:p>
                                    <w:p w14:paraId="32780E0C" w14:textId="77777777" w:rsidR="005A72AB" w:rsidRPr="00FD6E73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مستطيل 290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87037E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رابط كسهم مستقيم 291"/>
                              <wps:cNvCnPr/>
                              <wps:spPr>
                                <a:xfrm>
                                  <a:off x="1666875" y="7086600"/>
                                  <a:ext cx="0" cy="404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شكل بيضاوي 292"/>
                              <wps:cNvSpPr/>
                              <wps:spPr>
                                <a:xfrm>
                                  <a:off x="0" y="7543800"/>
                                  <a:ext cx="3354705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019E91" w14:textId="77777777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النتائج النهائية لمداولات الدورة العادية</w:t>
                                    </w:r>
                                  </w:p>
                                  <w:p w14:paraId="692D0FA4" w14:textId="1505AD1F" w:rsidR="005A72AB" w:rsidRPr="00035976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مصادق عليها من طرف رئيس القسم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C1DF9" id="مجموعة 274" o:spid="_x0000_s1277" style="position:absolute;left:0;text-align:left;margin-left:11.65pt;margin-top:17.95pt;width:264.15pt;height:675.75pt;z-index:251835392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">
                      <v:oval id="شكل بيضاوي 275" o:spid="_x0000_s1278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4C0CEABD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v:textbox>
                      </v:oval>
                      <v:group id="مجموعة 276" o:spid="_x0000_s1279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<v:rect id="مستطيل 277" o:spid="_x0000_s1280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6AE191E7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النتائج النهائية لمداولات الدورة العادية</w:t>
                                </w:r>
                              </w:p>
                            </w:txbxContent>
                          </v:textbox>
                        </v:rect>
                        <v:rect id="مستطيل 278" o:spid="_x0000_s1281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2BC67AF1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79" o:spid="_x0000_s1282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D467533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030AF854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oval>
                      <v:group id="مجموعة 280" o:spid="_x0000_s1283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<v:rect id="مستطيل 281" o:spid="_x0000_s1284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74691F6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295A4C61" w14:textId="77777777" w:rsidR="005A72AB" w:rsidRPr="00FB5FBC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82" o:spid="_x0000_s1285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zj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DJfwu+ZeATk5g4AAP//AwBQSwECLQAUAAYACAAAACEA2+H2y+4AAACFAQAAEwAAAAAAAAAA&#10;AAAAAAAAAAAAW0NvbnRlbnRfVHlwZXNdLnhtbFBLAQItABQABgAIAAAAIQBa9CxbvwAAABUBAAAL&#10;AAAAAAAAAAAAAAAAAB8BAABfcmVscy8ucmVsc1BLAQItABQABgAIAAAAIQAV4Azj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ADBD241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83" o:spid="_x0000_s1286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WF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" fillcolor="white [3201]" strokecolor="black [3200]" strokeweight="1pt">
                        <v:stroke joinstyle="miter"/>
                        <v:textbox>
                          <w:txbxContent>
                            <w:p w14:paraId="1EC5E9A1" w14:textId="77777777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29A089D3" w14:textId="77777777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v:textbox>
                      </v:oval>
                      <v:shape id="رابط كسهم مستقيم 284" o:spid="_x0000_s1287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l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npcx/J4JR0BmPwAAAP//AwBQSwECLQAUAAYACAAAACEA2+H2y+4AAACFAQAAEwAAAAAAAAAA&#10;AAAAAAAAAAAAW0NvbnRlbnRfVHlwZXNdLnhtbFBLAQItABQABgAIAAAAIQBa9CxbvwAAABUBAAAL&#10;AAAAAAAAAAAAAAAAAB8BAABfcmVscy8ucmVsc1BLAQItABQABgAIAAAAIQDSfRl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85" o:spid="_x0000_s1288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cn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WM4hieZ8IRkPMHAAAA//8DAFBLAQItABQABgAIAAAAIQDb4fbL7gAAAIUBAAATAAAAAAAAAAAA&#10;AAAAAAAAAABbQ29udGVudF9UeXBlc10ueG1sUEsBAi0AFAAGAAgAAAAhAFr0LFu/AAAAFQEAAAsA&#10;AAAAAAAAAAAAAAAAHwEAAF9yZWxzLy5yZWxzUEsBAi0AFAAGAAgAAAAhACKvhyf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رابط كسهم مستقيم 286" o:spid="_x0000_s1289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K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0gnsfwOBOOgFz/AQAA//8DAFBLAQItABQABgAIAAAAIQDb4fbL7gAAAIUBAAATAAAAAAAAAAAA&#10;AAAAAAAAAABbQ29udGVudF9UeXBlc10ueG1sUEsBAi0AFAAGAAgAAAAhAFr0LFu/AAAAFQEAAAsA&#10;AAAAAAAAAAAAAAAAHwEAAF9yZWxzLy5yZWxzUEsBAi0AFAAGAAgAAAAhAE3jIrz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رابط كسهم مستقيم 287" o:spid="_x0000_s1290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r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dfYGv2fCEZDpDwAAAP//AwBQSwECLQAUAAYACAAAACEA2+H2y+4AAACFAQAAEwAAAAAAAAAA&#10;AAAAAAAAAAAAW0NvbnRlbnRfVHlwZXNdLnhtbFBLAQItABQABgAIAAAAIQBa9CxbvwAAABUBAAAL&#10;AAAAAAAAAAAAAAAAAB8BAABfcmVscy8ucmVsc1BLAQItABQABgAIAAAAIQDCCrrI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مجموعة 288" o:spid="_x0000_s1291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<v:rect id="مستطيل 289" o:spid="_x0000_s1292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I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Yp7C35l4BOT6AQAA//8DAFBLAQItABQABgAIAAAAIQDb4fbL7gAAAIUBAAATAAAAAAAAAAAA&#10;AAAAAAAAAABbQ29udGVudF9UeXBlc10ueG1sUEsBAi0AFAAGAAgAAAAhAFr0LFu/AAAAFQEAAAsA&#10;AAAAAAAAAAAAAAAAHwEAAF9yZWxzLy5yZWxzUEsBAi0AFAAGAAgAAAAhAKoTUiz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7D4DF334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المصادقة النتائج النهائية لمداولات الدورة العادية</w:t>
                                </w:r>
                              </w:p>
                              <w:p w14:paraId="32780E0C" w14:textId="77777777" w:rsidR="005A72AB" w:rsidRPr="00FD6E73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90" o:spid="_x0000_s1293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087037E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shape id="رابط كسهم مستقيم 291" o:spid="_x0000_s1294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7D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" strokecolor="black [3200]" strokeweight=".5pt">
                        <v:stroke endarrow="block" joinstyle="miter"/>
                      </v:shape>
                      <v:oval id="شكل بيضاوي 292" o:spid="_x0000_s1295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w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HhcPcPvmXQE5PYOAAD//wMAUEsBAi0AFAAGAAgAAAAhANvh9svuAAAAhQEAABMAAAAAAAAAAAAA&#10;AAAAAAAAAFtDb250ZW50X1R5cGVzXS54bWxQSwECLQAUAAYACAAAACEAWvQsW78AAAAVAQAACwAA&#10;AAAAAAAAAAAAAAAfAQAAX3JlbHMvLnJlbHNQSwECLQAUAAYACAAAACEA5IbMG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0019E91" w14:textId="77777777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692D0FA4" w14:textId="1505AD1F" w:rsidR="005A72AB" w:rsidRPr="00035976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مصادق عليها من طرف رئيس القسم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353FCF05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F5BBDE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D3537AC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DA59D6D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5950D34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2285CFB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83E1E6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7E10CA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47E753E" wp14:editId="22649AB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3732085</wp:posOffset>
                      </wp:positionV>
                      <wp:extent cx="0" cy="404495"/>
                      <wp:effectExtent l="76200" t="0" r="57150" b="52705"/>
                      <wp:wrapNone/>
                      <wp:docPr id="330" name="رابط كسهم مستقيم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00A84" id="رابط كسهم مستقيم 293" o:spid="_x0000_s1026" type="#_x0000_t32" style="position:absolute;margin-left:143.6pt;margin-top:293.85pt;width:0;height:31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30" w:type="dxa"/>
          </w:tcPr>
          <w:p w14:paraId="2E57063A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B96A7D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DB131CE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1D071BE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A871EC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0D2733CB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3FAAA0B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25A43C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BE73D0D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1DFD0F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681DA0C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E97080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31AE74E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A286631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  <w:p w14:paraId="6AE52AE2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4AB0C12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0FB050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8FBB19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D8802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EB8A4D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C98BC0C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73007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E487B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يدوي</w:t>
            </w:r>
          </w:p>
        </w:tc>
        <w:tc>
          <w:tcPr>
            <w:tcW w:w="2023" w:type="dxa"/>
          </w:tcPr>
          <w:p w14:paraId="7236D503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C96BF03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2AB7B8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7D701AF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E68698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26A4F01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09B042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FB6B0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945554A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3E5D3D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2FBF44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6D66111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56A1E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الاساتذة</w:t>
            </w:r>
          </w:p>
          <w:p w14:paraId="6B8D841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14:paraId="2F104AA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F0CD7CA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BF222B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18EB7E5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3191B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B055A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D1B8DD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ADB2AD" w14:textId="77FB24FD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رئيس القسم</w:t>
            </w:r>
          </w:p>
        </w:tc>
      </w:tr>
    </w:tbl>
    <w:p w14:paraId="3649F16E" w14:textId="51E0BA1E" w:rsidR="00113E9A" w:rsidRPr="009B17CA" w:rsidRDefault="00113E9A" w:rsidP="00113E9A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lastRenderedPageBreak/>
        <w:t>النموذج التصوري للمعالجات</w:t>
      </w:r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لإجراء عمل مداولات الدورة الاستدراكية:</w:t>
      </w:r>
    </w:p>
    <w:p w14:paraId="23BDED24" w14:textId="3273B7FE" w:rsidR="005A72AB" w:rsidRPr="009B17CA" w:rsidRDefault="005A72AB" w:rsidP="005A72AB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1C664C2A" wp14:editId="1E7752DC">
                <wp:simplePos x="0" y="0"/>
                <wp:positionH relativeFrom="margin">
                  <wp:posOffset>1955386</wp:posOffset>
                </wp:positionH>
                <wp:positionV relativeFrom="paragraph">
                  <wp:posOffset>151074</wp:posOffset>
                </wp:positionV>
                <wp:extent cx="3354705" cy="8582025"/>
                <wp:effectExtent l="0" t="0" r="17145" b="28575"/>
                <wp:wrapNone/>
                <wp:docPr id="331" name="مجموعة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705" cy="8582025"/>
                          <a:chOff x="0" y="0"/>
                          <a:chExt cx="3354705" cy="8582025"/>
                        </a:xfrm>
                      </wpg:grpSpPr>
                      <wps:wsp>
                        <wps:cNvPr id="332" name="شكل بيضاوي 233"/>
                        <wps:cNvSpPr/>
                        <wps:spPr>
                          <a:xfrm>
                            <a:off x="647700" y="0"/>
                            <a:ext cx="1969655" cy="516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90FEE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3" name="مجموعة 234"/>
                        <wpg:cNvGrpSpPr/>
                        <wpg:grpSpPr>
                          <a:xfrm>
                            <a:off x="200025" y="942975"/>
                            <a:ext cx="2857498" cy="801940"/>
                            <a:chOff x="-238187" y="0"/>
                            <a:chExt cx="2290293" cy="802257"/>
                          </a:xfrm>
                        </wpg:grpSpPr>
                        <wps:wsp>
                          <wps:cNvPr id="334" name="مستطيل 235"/>
                          <wps:cNvSpPr/>
                          <wps:spPr>
                            <a:xfrm>
                              <a:off x="-238187" y="0"/>
                              <a:ext cx="2290293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ABE7B" w14:textId="4ED84B99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إنجاز النتائج النهائية لمداولات الدورة الاستدراكية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مستطيل 236"/>
                          <wps:cNvSpPr/>
                          <wps:spPr>
                            <a:xfrm>
                              <a:off x="-238187" y="405305"/>
                              <a:ext cx="2290293" cy="3969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0C80A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شكل بيضاوي 237"/>
                        <wps:cNvSpPr/>
                        <wps:spPr>
                          <a:xfrm>
                            <a:off x="352425" y="2171700"/>
                            <a:ext cx="2685415" cy="9290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E5F1D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النتائج النهائية لمداولات الدورة العادية</w:t>
                              </w:r>
                            </w:p>
                            <w:p w14:paraId="73A3B645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" name="مجموعة 238"/>
                        <wpg:cNvGrpSpPr/>
                        <wpg:grpSpPr>
                          <a:xfrm>
                            <a:off x="209550" y="3552825"/>
                            <a:ext cx="2895600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338" name="مستطيل 239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2CC16" w14:textId="711DD9BC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المصادقة النتائج النهائية لمداولات الدورة الاستدراكية</w:t>
                                </w:r>
                              </w:p>
                              <w:p w14:paraId="23CC48A7" w14:textId="77777777" w:rsidR="005A72AB" w:rsidRPr="00FB5FBC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مستطيل 240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1222A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شكل بيضاوي 241"/>
                        <wps:cNvSpPr/>
                        <wps:spPr>
                          <a:xfrm>
                            <a:off x="76200" y="4810125"/>
                            <a:ext cx="3249930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F4F2D" w14:textId="7833E356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النتائج النهائية لمداولات الدورة الاستدراكية</w:t>
                              </w:r>
                            </w:p>
                            <w:p w14:paraId="11ED1BAF" w14:textId="7777777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رابط كسهم مستقيم 242"/>
                        <wps:cNvCnPr/>
                        <wps:spPr>
                          <a:xfrm>
                            <a:off x="1666875" y="523875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رابط كسهم مستقيم 243"/>
                        <wps:cNvCnPr/>
                        <wps:spPr>
                          <a:xfrm>
                            <a:off x="1695450" y="1752600"/>
                            <a:ext cx="0" cy="405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رابط كسهم مستقيم 244"/>
                        <wps:cNvCnPr/>
                        <wps:spPr>
                          <a:xfrm>
                            <a:off x="1695450" y="3124200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رابط كسهم مستقيم 245"/>
                        <wps:cNvCnPr/>
                        <wps:spPr>
                          <a:xfrm>
                            <a:off x="1695450" y="4352925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5" name="مجموعة 246"/>
                        <wpg:cNvGrpSpPr/>
                        <wpg:grpSpPr>
                          <a:xfrm>
                            <a:off x="180975" y="6276975"/>
                            <a:ext cx="2962275" cy="801370"/>
                            <a:chOff x="0" y="0"/>
                            <a:chExt cx="1889185" cy="802256"/>
                          </a:xfrm>
                        </wpg:grpSpPr>
                        <wps:wsp>
                          <wps:cNvPr id="346" name="مستطيل 247"/>
                          <wps:cNvSpPr/>
                          <wps:spPr>
                            <a:xfrm>
                              <a:off x="0" y="0"/>
                              <a:ext cx="1889185" cy="4054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4D263" w14:textId="3890C968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المصادقة النتائج النهائية لمداولات الدورة الاستدراكية</w:t>
                                </w:r>
                              </w:p>
                              <w:p w14:paraId="21D7CF2C" w14:textId="77777777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مستطيل 248"/>
                          <wps:cNvSpPr/>
                          <wps:spPr>
                            <a:xfrm>
                              <a:off x="0" y="405305"/>
                              <a:ext cx="1889125" cy="396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569D5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8" name="رابط كسهم مستقيم 251"/>
                        <wps:cNvCnPr/>
                        <wps:spPr>
                          <a:xfrm>
                            <a:off x="1666875" y="7086600"/>
                            <a:ext cx="0" cy="404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شكل بيضاوي 252"/>
                        <wps:cNvSpPr/>
                        <wps:spPr>
                          <a:xfrm>
                            <a:off x="0" y="7543800"/>
                            <a:ext cx="3354705" cy="1038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A70EB" w14:textId="78AB79E4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النتائج النهائية لمداولات الدورة الاستدراكية</w:t>
                              </w:r>
                            </w:p>
                            <w:p w14:paraId="7A7ACB19" w14:textId="6884E39D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مصادق عليها من طرف </w:t>
                              </w:r>
                              <w:r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رئيس القسم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64C2A" id="_x0000_s1296" style="position:absolute;left:0;text-align:left;margin-left:153.95pt;margin-top:11.9pt;width:264.15pt;height:675.75pt;z-index:251838464;mso-position-horizontal-relative:margin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">
                <v:oval id="شكل بيضاوي 233" o:spid="_x0000_s1297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8390FEE" w14:textId="77777777" w:rsidR="005A72AB" w:rsidRPr="00035976" w:rsidRDefault="005A72AB" w:rsidP="005A72AB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نتائج المقياس</w:t>
                        </w:r>
                      </w:p>
                    </w:txbxContent>
                  </v:textbox>
                </v:oval>
                <v:group id="مجموعة 234" o:spid="_x0000_s1298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rect id="مستطيل 235" o:spid="_x0000_s1299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8d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sFT/Hc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21BABE7B" w14:textId="4ED84B99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Simplified Arabic" w:hAnsi="Simplified Arabic" w:cs="Simplified Arabic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إنجاز النتائج النهائية لمداولات الدورة الاستدراكية</w:t>
                          </w:r>
                        </w:p>
                      </w:txbxContent>
                    </v:textbox>
                  </v:rect>
                  <v:rect id="مستطيل 236" o:spid="_x0000_s1300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30C0C80A" w14:textId="77777777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37" o:spid="_x0000_s1301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24E5F1D" w14:textId="77777777" w:rsidR="005A72AB" w:rsidRPr="00035976" w:rsidRDefault="005A72AB" w:rsidP="005A72AB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sz w:val="28"/>
                            <w:szCs w:val="28"/>
                            <w:rtl/>
                            <w:lang w:bidi="ar-DZ"/>
                          </w:rPr>
                          <w:t>النتائج النهائية لمداولات الدورة العادية</w:t>
                        </w:r>
                      </w:p>
                      <w:p w14:paraId="73A3B645" w14:textId="77777777" w:rsidR="005A72AB" w:rsidRPr="00035976" w:rsidRDefault="005A72AB" w:rsidP="005A72AB">
                        <w:pPr>
                          <w:jc w:val="center"/>
                          <w:rPr>
                            <w:rFonts w:ascii="Simplified Arabic" w:hAnsi="Simplified Arabic" w:cs="Simplified Arabic"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oval>
                <v:group id="مجموعة 238" o:spid="_x0000_s1302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مستطيل 239" o:spid="_x0000_s1303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UYwQAAANwAAAAPAAAAZHJzL2Rvd25yZXYueG1sRE9Ni8Iw&#10;EL0L/ocwwt40XQV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DEZ9Rj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5C32CC16" w14:textId="711DD9BC" w:rsidR="005A72AB" w:rsidRPr="005A72AB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4"/>
                              <w:szCs w:val="24"/>
                              <w:lang w:bidi="ar-DZ"/>
                            </w:rPr>
                          </w:pPr>
                          <w:r w:rsidRPr="005A72AB">
                            <w:rPr>
                              <w:rFonts w:ascii="Simplified Arabic" w:hAnsi="Simplified Arabic" w:cs="Simplified Arabic" w:hint="cs"/>
                              <w:sz w:val="24"/>
                              <w:szCs w:val="24"/>
                              <w:rtl/>
                              <w:lang w:bidi="ar-DZ"/>
                            </w:rPr>
                            <w:t>المصادقة النتائج النهائية لمداولات الدورة الاستدراكية</w:t>
                          </w:r>
                        </w:p>
                        <w:p w14:paraId="23CC48A7" w14:textId="77777777" w:rsidR="005A72AB" w:rsidRPr="00FB5FBC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0" o:spid="_x0000_s1304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CD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BeVVCDxQAAANwAAAAP&#10;AAAAAAAAAAAAAAAAAAcCAABkcnMvZG93bnJldi54bWxQSwUGAAAAAAMAAwC3AAAA+QIAAAAA&#10;" fillcolor="white [3201]" strokecolor="black [3200]" strokeweight="1pt">
                    <v:textbox>
                      <w:txbxContent>
                        <w:p w14:paraId="37C1222A" w14:textId="77777777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oval id="شكل بيضاوي 241" o:spid="_x0000_s1305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AlwAAAANwAAAAPAAAAZHJzL2Rvd25yZXYueG1sRE/Pa8Iw&#10;FL4P9j+EJ3gZmmzK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qGOAJ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00DF4F2D" w14:textId="7833E356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النتائج النهائية لمداولات الدورة الاستدراكية</w:t>
                        </w:r>
                      </w:p>
                      <w:p w14:paraId="11ED1BAF" w14:textId="77777777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مصادق عليها من طرف الاساتذة</w:t>
                        </w:r>
                      </w:p>
                    </w:txbxContent>
                  </v:textbox>
                </v:oval>
                <v:shape id="رابط كسهم مستقيم 242" o:spid="_x0000_s1306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3" o:spid="_x0000_s1307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GKH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9W0Gv2fCEZDpDwAAAP//AwBQSwECLQAUAAYACAAAACEA2+H2y+4AAACFAQAAEwAAAAAAAAAA&#10;AAAAAAAAAAAAW0NvbnRlbnRfVHlwZXNdLnhtbFBLAQItABQABgAIAAAAIQBa9CxbvwAAABUBAAAL&#10;AAAAAAAAAAAAAAAAAB8BAABfcmVscy8ucmVsc1BLAQItABQABgAIAAAAIQD/cGKH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4" o:spid="_x0000_s1308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cc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" strokecolor="black [3200]" strokeweight=".5pt">
                  <v:stroke endarrow="block" joinstyle="miter"/>
                </v:shape>
                <v:shape id="رابط كسهم مستقيم 245" o:spid="_x0000_s1309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V9o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o+x2N4nglHQM4fAAAA//8DAFBLAQItABQABgAIAAAAIQDb4fbL7gAAAIUBAAATAAAAAAAAAAAA&#10;AAAAAAAAAABbQ29udGVudF9UeXBlc10ueG1sUEsBAi0AFAAGAAgAAAAhAFr0LFu/AAAAFQEAAAsA&#10;AAAAAAAAAAAAAAAAHwEAAF9yZWxzLy5yZWxzUEsBAi0AFAAGAAgAAAAhAB/VX2jEAAAA3AAAAA8A&#10;AAAAAAAAAAAAAAAABwIAAGRycy9kb3ducmV2LnhtbFBLBQYAAAAAAwADALcAAAD4AgAAAAA=&#10;" strokecolor="black [3200]" strokeweight=".5pt">
                  <v:stroke endarrow="block" joinstyle="miter"/>
                </v:shape>
                <v:group id="مجموعة 246" o:spid="_x0000_s1310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مستطيل 247" o:spid="_x0000_s1311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814D263" w14:textId="3890C968" w:rsidR="005A72AB" w:rsidRPr="005A72AB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4"/>
                              <w:szCs w:val="24"/>
                              <w:lang w:bidi="ar-DZ"/>
                            </w:rPr>
                          </w:pPr>
                          <w:r w:rsidRPr="005A72AB">
                            <w:rPr>
                              <w:rFonts w:ascii="Simplified Arabic" w:hAnsi="Simplified Arabic" w:cs="Simplified Arabic" w:hint="cs"/>
                              <w:sz w:val="24"/>
                              <w:szCs w:val="24"/>
                              <w:rtl/>
                              <w:lang w:bidi="ar-DZ"/>
                            </w:rPr>
                            <w:t>المصادقة النتائج النهائية لمداولات الدورة الاستدراكية</w:t>
                          </w:r>
                        </w:p>
                        <w:p w14:paraId="21D7CF2C" w14:textId="77777777" w:rsidR="005A72AB" w:rsidRPr="005A72AB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24"/>
                              <w:szCs w:val="24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مستطيل 248" o:spid="_x0000_s1312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IX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AYgBIXxQAAANwAAAAP&#10;AAAAAAAAAAAAAAAAAAcCAABkcnMvZG93bnJldi54bWxQSwUGAAAAAAMAAwC3AAAA+QIAAAAA&#10;" fillcolor="white [3201]" strokecolor="black [3200]" strokeweight="1pt">
                    <v:textbox>
                      <w:txbxContent>
                        <w:p w14:paraId="280569D5" w14:textId="77777777" w:rsidR="005A72AB" w:rsidRPr="00035976" w:rsidRDefault="005A72AB" w:rsidP="005A72AB">
                          <w:pPr>
                            <w:jc w:val="center"/>
                            <w:rPr>
                              <w:rFonts w:ascii="Simplified Arabic" w:hAnsi="Simplified Arabic" w:cs="Simplified Arabic"/>
                              <w:sz w:val="36"/>
                              <w:szCs w:val="36"/>
                              <w:lang w:bidi="ar-DZ"/>
                            </w:rPr>
                          </w:pPr>
                          <w:r w:rsidRPr="00035976">
                            <w:rPr>
                              <w:rFonts w:ascii="Simplified Arabic" w:hAnsi="Simplified Arabic" w:cs="Simplified Arabic"/>
                              <w:sz w:val="28"/>
                              <w:szCs w:val="28"/>
                              <w:rtl/>
                              <w:lang w:bidi="ar-DZ"/>
                            </w:rPr>
                            <w:t>دائما</w:t>
                          </w:r>
                        </w:p>
                      </w:txbxContent>
                    </v:textbox>
                  </v:rect>
                </v:group>
                <v:shape id="رابط كسهم مستقيم 251" o:spid="_x0000_s1313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Vt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WBvOhCMgl28AAAD//wMAUEsBAi0AFAAGAAgAAAAhANvh9svuAAAAhQEAABMAAAAAAAAAAAAAAAAA&#10;AAAAAFtDb250ZW50X1R5cGVzXS54bWxQSwECLQAUAAYACAAAACEAWvQsW78AAAAVAQAACwAAAAAA&#10;AAAAAAAAAAAfAQAAX3JlbHMvLnJlbHNQSwECLQAUAAYACAAAACEAnphVbcAAAADcAAAADwAAAAAA&#10;AAAAAAAAAAAHAgAAZHJzL2Rvd25yZXYueG1sUEsFBgAAAAADAAMAtwAAAPQCAAAAAA==&#10;" strokecolor="black [3200]" strokeweight=".5pt">
                  <v:stroke endarrow="block" joinstyle="miter"/>
                </v:shape>
                <v:oval id="شكل بيضاوي 252" o:spid="_x0000_s1314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m4wwAAANwAAAAPAAAAZHJzL2Rvd25yZXYueG1sRI9BawIx&#10;FITvQv9DeAUvUpOqlH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OVkpu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C6A70EB" w14:textId="78AB79E4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النتائج النهائية لمداولات الدورة الاستدراكية</w:t>
                        </w:r>
                      </w:p>
                      <w:p w14:paraId="7A7ACB19" w14:textId="6884E39D" w:rsidR="005A72AB" w:rsidRPr="005A72AB" w:rsidRDefault="005A72AB" w:rsidP="005A72AB">
                        <w:pPr>
                          <w:spacing w:line="240" w:lineRule="auto"/>
                          <w:jc w:val="center"/>
                          <w:rPr>
                            <w:rFonts w:ascii="Simplified Arabic" w:hAnsi="Simplified Arabic" w:cs="Simplified Arabic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A72AB"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مصادق عليها من طرف </w:t>
                        </w:r>
                        <w:r>
                          <w:rPr>
                            <w:rFonts w:ascii="Simplified Arabic" w:hAnsi="Simplified Arabic"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>رئيس القسم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F9E553E" w14:textId="77777777" w:rsidR="005A72AB" w:rsidRPr="009B17CA" w:rsidRDefault="005A72AB" w:rsidP="005A72AB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rtl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5435"/>
        <w:gridCol w:w="1513"/>
        <w:gridCol w:w="1985"/>
      </w:tblGrid>
      <w:tr w:rsidR="005A72AB" w:rsidRPr="009B17CA" w14:paraId="30F2274D" w14:textId="77777777" w:rsidTr="008E3E6A">
        <w:trPr>
          <w:jc w:val="center"/>
        </w:trPr>
        <w:tc>
          <w:tcPr>
            <w:tcW w:w="815" w:type="dxa"/>
          </w:tcPr>
          <w:p w14:paraId="7B35A94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lastRenderedPageBreak/>
              <w:t>التردد</w:t>
            </w:r>
          </w:p>
        </w:tc>
        <w:tc>
          <w:tcPr>
            <w:tcW w:w="5980" w:type="dxa"/>
          </w:tcPr>
          <w:p w14:paraId="54AB9D6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الاجراء</w:t>
            </w:r>
          </w:p>
        </w:tc>
        <w:tc>
          <w:tcPr>
            <w:tcW w:w="1584" w:type="dxa"/>
          </w:tcPr>
          <w:p w14:paraId="56C22A1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الطبيعة</w:t>
            </w:r>
          </w:p>
        </w:tc>
        <w:tc>
          <w:tcPr>
            <w:tcW w:w="2077" w:type="dxa"/>
          </w:tcPr>
          <w:p w14:paraId="71D5C4F7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المنصب</w:t>
            </w:r>
          </w:p>
        </w:tc>
      </w:tr>
      <w:tr w:rsidR="005A72AB" w:rsidRPr="009B17CA" w14:paraId="179C751D" w14:textId="77777777" w:rsidTr="008E3E6A">
        <w:trPr>
          <w:cantSplit/>
          <w:trHeight w:val="14378"/>
          <w:jc w:val="center"/>
        </w:trPr>
        <w:tc>
          <w:tcPr>
            <w:tcW w:w="815" w:type="dxa"/>
            <w:textDirection w:val="btLr"/>
          </w:tcPr>
          <w:p w14:paraId="54DA7A48" w14:textId="795C9ACE" w:rsidR="005A72AB" w:rsidRPr="009B17CA" w:rsidRDefault="005A72AB" w:rsidP="00396179">
            <w:pPr>
              <w:spacing w:line="276" w:lineRule="auto"/>
              <w:ind w:left="113" w:right="113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سداسي</w:t>
            </w:r>
          </w:p>
        </w:tc>
        <w:tc>
          <w:tcPr>
            <w:tcW w:w="5980" w:type="dxa"/>
          </w:tcPr>
          <w:p w14:paraId="5C91F6AB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6845A37D" wp14:editId="529DD6F7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228155</wp:posOffset>
                      </wp:positionV>
                      <wp:extent cx="3354705" cy="8582025"/>
                      <wp:effectExtent l="0" t="0" r="17145" b="28575"/>
                      <wp:wrapNone/>
                      <wp:docPr id="350" name="مجموعة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4705" cy="8582025"/>
                                <a:chOff x="0" y="0"/>
                                <a:chExt cx="3354705" cy="8582025"/>
                              </a:xfrm>
                            </wpg:grpSpPr>
                            <wps:wsp>
                              <wps:cNvPr id="351" name="شكل بيضاوي 275"/>
                              <wps:cNvSpPr/>
                              <wps:spPr>
                                <a:xfrm>
                                  <a:off x="647700" y="0"/>
                                  <a:ext cx="1969655" cy="5169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F0A017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نتائج المقياس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2" name="مجموعة 276"/>
                              <wpg:cNvGrpSpPr/>
                              <wpg:grpSpPr>
                                <a:xfrm>
                                  <a:off x="200025" y="942975"/>
                                  <a:ext cx="2857498" cy="801940"/>
                                  <a:chOff x="-238187" y="0"/>
                                  <a:chExt cx="2290293" cy="802257"/>
                                </a:xfrm>
                              </wpg:grpSpPr>
                              <wps:wsp>
                                <wps:cNvPr id="353" name="مستطيل 277"/>
                                <wps:cNvSpPr/>
                                <wps:spPr>
                                  <a:xfrm>
                                    <a:off x="-238187" y="0"/>
                                    <a:ext cx="2290293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6416B4" w14:textId="20CE17A0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إنجاز النتائج النهائية لمداولات الدورة </w:t>
                                      </w: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sz w:val="24"/>
                                          <w:szCs w:val="24"/>
                                          <w:rtl/>
                                          <w:lang w:bidi="ar-DZ"/>
                                        </w:rPr>
                                        <w:t>الاستدراكية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مستطيل 278"/>
                                <wps:cNvSpPr/>
                                <wps:spPr>
                                  <a:xfrm>
                                    <a:off x="-238187" y="405305"/>
                                    <a:ext cx="2290293" cy="3969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09D74A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5" name="شكل بيضاوي 279"/>
                              <wps:cNvSpPr/>
                              <wps:spPr>
                                <a:xfrm>
                                  <a:off x="352425" y="2171700"/>
                                  <a:ext cx="2685415" cy="9290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F3434C" w14:textId="0323D9DB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ascii="Simplified Arabic" w:hAnsi="Simplified Arabic" w:cs="Simplified Arabic" w:hint="cs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النتائج النهائية لمداولات الدورة </w:t>
                                    </w: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الاستدراكية</w:t>
                                    </w:r>
                                  </w:p>
                                  <w:p w14:paraId="4A69AED3" w14:textId="77777777" w:rsidR="005A72AB" w:rsidRPr="00035976" w:rsidRDefault="005A72AB" w:rsidP="005A72AB">
                                    <w:pPr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6" name="مجموعة 280"/>
                              <wpg:cNvGrpSpPr/>
                              <wpg:grpSpPr>
                                <a:xfrm>
                                  <a:off x="209550" y="3552825"/>
                                  <a:ext cx="2895600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57" name="مستطيل 281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F47B8D" w14:textId="0DE84149" w:rsidR="005A72AB" w:rsidRPr="005A72AB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w:pP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sz w:val="24"/>
                                          <w:szCs w:val="24"/>
                                          <w:rtl/>
                                          <w:lang w:bidi="ar-DZ"/>
                                        </w:rPr>
                                        <w:t xml:space="preserve">المصادقة النتائج النهائية لمداولات الدورة </w:t>
                                      </w: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rtl/>
                                          <w:lang w:bidi="ar-DZ"/>
                                        </w:rPr>
                                        <w:t>الاستدراكية</w:t>
                                      </w:r>
                                    </w:p>
                                    <w:p w14:paraId="7C34AB1B" w14:textId="77777777" w:rsidR="005A72AB" w:rsidRPr="005A72AB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8" name="مستطيل 282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85ADE7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9" name="شكل بيضاوي 283"/>
                              <wps:cNvSpPr/>
                              <wps:spPr>
                                <a:xfrm>
                                  <a:off x="76200" y="4810125"/>
                                  <a:ext cx="3249930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8B5D13" w14:textId="4738CFEF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النتائج النهائية لمداولات الدورة </w:t>
                                    </w: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rtl/>
                                        <w:lang w:bidi="ar-DZ"/>
                                      </w:rPr>
                                      <w:t>الاستدراكية</w:t>
                                    </w:r>
                                  </w:p>
                                  <w:p w14:paraId="237E8E40" w14:textId="77777777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مصادق عليها من طرف الاساتذة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رابط كسهم مستقيم 284"/>
                              <wps:cNvCnPr/>
                              <wps:spPr>
                                <a:xfrm>
                                  <a:off x="1666875" y="523875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رابط كسهم مستقيم 285"/>
                              <wps:cNvCnPr/>
                              <wps:spPr>
                                <a:xfrm>
                                  <a:off x="1695450" y="1752600"/>
                                  <a:ext cx="0" cy="405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رابط كسهم مستقيم 286"/>
                              <wps:cNvCnPr/>
                              <wps:spPr>
                                <a:xfrm>
                                  <a:off x="1695450" y="3124200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رابط كسهم مستقيم 287"/>
                              <wps:cNvCnPr/>
                              <wps:spPr>
                                <a:xfrm>
                                  <a:off x="1695450" y="4352925"/>
                                  <a:ext cx="0" cy="405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4" name="مجموعة 288"/>
                              <wpg:cNvGrpSpPr/>
                              <wpg:grpSpPr>
                                <a:xfrm>
                                  <a:off x="180975" y="6276975"/>
                                  <a:ext cx="2962275" cy="801370"/>
                                  <a:chOff x="0" y="0"/>
                                  <a:chExt cx="1889185" cy="802256"/>
                                </a:xfrm>
                              </wpg:grpSpPr>
                              <wps:wsp>
                                <wps:cNvPr id="365" name="مستطيل 289"/>
                                <wps:cNvSpPr/>
                                <wps:spPr>
                                  <a:xfrm>
                                    <a:off x="0" y="0"/>
                                    <a:ext cx="1889185" cy="40544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E8F244" w14:textId="09B96195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ascii="Simplified Arabic" w:hAnsi="Simplified Arabic" w:cs="Simplified Arabic"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المصادقة النتائج النهائية لمداولات الدورة </w:t>
                                      </w:r>
                                      <w:r w:rsidRPr="005A72AB">
                                        <w:rPr>
                                          <w:rFonts w:ascii="Simplified Arabic" w:hAnsi="Simplified Arabic" w:cs="Simplified Arabic" w:hint="cs"/>
                                          <w:sz w:val="24"/>
                                          <w:szCs w:val="24"/>
                                          <w:rtl/>
                                          <w:lang w:bidi="ar-DZ"/>
                                        </w:rPr>
                                        <w:t>الاستدراكية</w:t>
                                      </w:r>
                                    </w:p>
                                    <w:p w14:paraId="54A2C1AA" w14:textId="77777777" w:rsidR="005A72AB" w:rsidRPr="00FD6E73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مستطيل 290"/>
                                <wps:cNvSpPr/>
                                <wps:spPr>
                                  <a:xfrm>
                                    <a:off x="0" y="405305"/>
                                    <a:ext cx="1889125" cy="39695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6435140" w14:textId="77777777" w:rsidR="005A72AB" w:rsidRPr="00035976" w:rsidRDefault="005A72AB" w:rsidP="005A72AB">
                                      <w:pPr>
                                        <w:jc w:val="center"/>
                                        <w:rPr>
                                          <w:rFonts w:ascii="Simplified Arabic" w:hAnsi="Simplified Arabic" w:cs="Simplified Arabic"/>
                                          <w:sz w:val="36"/>
                                          <w:szCs w:val="36"/>
                                          <w:lang w:bidi="ar-DZ"/>
                                        </w:rPr>
                                      </w:pPr>
                                      <w:r w:rsidRPr="00035976">
                                        <w:rPr>
                                          <w:rFonts w:ascii="Simplified Arabic" w:hAnsi="Simplified Arabic" w:cs="Simplified Arabic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دائما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7" name="رابط كسهم مستقيم 291"/>
                              <wps:cNvCnPr/>
                              <wps:spPr>
                                <a:xfrm>
                                  <a:off x="1666875" y="7086600"/>
                                  <a:ext cx="0" cy="4044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شكل بيضاوي 292"/>
                              <wps:cNvSpPr/>
                              <wps:spPr>
                                <a:xfrm>
                                  <a:off x="0" y="7543800"/>
                                  <a:ext cx="3354705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6BCA3" w14:textId="0524F397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النتائج النهائية لمداولات الدورة </w:t>
                                    </w: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rtl/>
                                        <w:lang w:bidi="ar-DZ"/>
                                      </w:rPr>
                                      <w:t>الاستدراكية</w:t>
                                    </w:r>
                                  </w:p>
                                  <w:p w14:paraId="617F7083" w14:textId="77777777" w:rsidR="005A72AB" w:rsidRPr="005A72AB" w:rsidRDefault="005A72AB" w:rsidP="005A72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</w:pPr>
                                    <w:r w:rsidRPr="005A72AB">
                                      <w:rPr>
                                        <w:rFonts w:ascii="Simplified Arabic" w:hAnsi="Simplified Arabic" w:cs="Simplified Arabic" w:hint="cs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مصادق عليها من طرف رئيس القسم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5A37D" id="_x0000_s1315" style="position:absolute;left:0;text-align:left;margin-left:11.65pt;margin-top:17.95pt;width:264.15pt;height:675.75pt;z-index:251840512" coordsize="33547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">
                      <v:oval id="شكل بيضاوي 275" o:spid="_x0000_s1316" style="position:absolute;left:6477;width:19696;height:5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Nj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wXU7idSUdAbv4BAAD//wMAUEsBAi0AFAAGAAgAAAAhANvh9svuAAAAhQEAABMAAAAAAAAAAAAA&#10;AAAAAAAAAFtDb250ZW50X1R5cGVzXS54bWxQSwECLQAUAAYACAAAACEAWvQsW78AAAAVAQAACwAA&#10;AAAAAAAAAAAAAAAfAQAAX3JlbHMvLnJlbHNQSwECLQAUAAYACAAAACEAQvazY8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AF0A017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نتائج المقياس</w:t>
                              </w:r>
                            </w:p>
                          </w:txbxContent>
                        </v:textbox>
                      </v:oval>
                      <v:group id="مجموعة 276" o:spid="_x0000_s1317" style="position:absolute;left:2000;top:9429;width:28575;height:8020" coordorigin="-2381" coordsize="22902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rect id="مستطيل 277" o:spid="_x0000_s1318" style="position:absolute;left:-2381;width:22902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14:paraId="176416B4" w14:textId="20CE17A0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إنجاز النتائج النهائية لمداولات الدورة </w:t>
                                </w: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الاستدراكية</w:t>
                                </w:r>
                              </w:p>
                            </w:txbxContent>
                          </v:textbox>
                        </v:rect>
                        <v:rect id="مستطيل 278" o:spid="_x0000_s1319" style="position:absolute;left:-2381;top:4053;width:229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809D74A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79" o:spid="_x0000_s1320" style="position:absolute;left:3524;top:21717;width:26854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77F3434C" w14:textId="0323D9DB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Simplified Arabic" w:hAnsi="Simplified Arabic" w:cs="Simplified Arabic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النتائج النهائية لمداولات الدورة </w:t>
                              </w: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الاستدراكية</w:t>
                              </w:r>
                            </w:p>
                            <w:p w14:paraId="4A69AED3" w14:textId="77777777" w:rsidR="005A72AB" w:rsidRPr="00035976" w:rsidRDefault="005A72AB" w:rsidP="005A72AB">
                              <w:pPr>
                                <w:jc w:val="center"/>
                                <w:rPr>
                                  <w:rFonts w:ascii="Simplified Arabic" w:hAnsi="Simplified Arabic" w:cs="Simplified Arabic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oval>
                      <v:group id="مجموعة 280" o:spid="_x0000_s1321" style="position:absolute;left:2095;top:35528;width:28956;height:8013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<v:rect id="مستطيل 281" o:spid="_x0000_s1322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56F47B8D" w14:textId="0DE84149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 xml:space="preserve">المصادقة النتائج النهائية لمداولات الدورة </w:t>
                                </w: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rtl/>
                                    <w:lang w:bidi="ar-DZ"/>
                                  </w:rPr>
                                  <w:t>الاستدراكية</w:t>
                                </w:r>
                              </w:p>
                              <w:p w14:paraId="7C34AB1B" w14:textId="77777777" w:rsidR="005A72AB" w:rsidRPr="005A72AB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82" o:spid="_x0000_s1323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7685ADE7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oval id="شكل بيضاوي 283" o:spid="_x0000_s1324" style="position:absolute;left:762;top:48101;width:3249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9lwwAAANwAAAAPAAAAZHJzL2Rvd25yZXYueG1sRI9BawIx&#10;FITvQv9DeAUvUpMqln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vIC/Z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E8B5D13" w14:textId="4738CFEF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النتائج النهائية لمداولات الدورة </w:t>
                              </w:r>
                              <w:r w:rsidRPr="005A72AB">
                                <w:rPr>
                                  <w:rFonts w:ascii="Simplified Arabic" w:hAnsi="Simplified Arabic" w:cs="Simplified Arabic" w:hint="cs"/>
                                  <w:rtl/>
                                  <w:lang w:bidi="ar-DZ"/>
                                </w:rPr>
                                <w:t>الاستدراكية</w:t>
                              </w:r>
                            </w:p>
                            <w:p w14:paraId="237E8E40" w14:textId="7777777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مصادق عليها من طرف الاساتذة</w:t>
                              </w:r>
                            </w:p>
                          </w:txbxContent>
                        </v:textbox>
                      </v:oval>
                      <v:shape id="رابط كسهم مستقيم 284" o:spid="_x0000_s1325" type="#_x0000_t32" style="position:absolute;left:16668;top:5238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رابط كسهم مستقيم 285" o:spid="_x0000_s1326" type="#_x0000_t32" style="position:absolute;left:16954;top:17526;width:0;height:4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رابط كسهم مستقيم 286" o:spid="_x0000_s1327" type="#_x0000_t32" style="position:absolute;left:16954;top:31242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رابط كسهم مستقيم 287" o:spid="_x0000_s1328" type="#_x0000_t32" style="position:absolute;left:16954;top:4352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" strokecolor="black [3200]" strokeweight=".5pt">
                        <v:stroke endarrow="block" joinstyle="miter"/>
                      </v:shape>
                      <v:group id="مجموعة 288" o:spid="_x0000_s1329" style="position:absolute;left:1809;top:62769;width:29623;height:8014" coordsize="18891,8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<v:rect id="مستطيل 289" o:spid="_x0000_s1330" style="position:absolute;width:18891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Wb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DMq3Wb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5E8F244" w14:textId="09B96195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Simplified Arabic" w:hAnsi="Simplified Arabic" w:cs="Simplified Arabic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المصادقة النتائج النهائية لمداولات الدورة </w:t>
                                </w:r>
                                <w:r w:rsidRPr="005A72AB">
                                  <w:rPr>
                                    <w:rFonts w:ascii="Simplified Arabic" w:hAnsi="Simplified Arabic" w:cs="Simplified Arabic" w:hint="cs"/>
                                    <w:sz w:val="24"/>
                                    <w:szCs w:val="24"/>
                                    <w:rtl/>
                                    <w:lang w:bidi="ar-DZ"/>
                                  </w:rPr>
                                  <w:t>الاستدراكية</w:t>
                                </w:r>
                              </w:p>
                              <w:p w14:paraId="54A2C1AA" w14:textId="77777777" w:rsidR="005A72AB" w:rsidRPr="00FD6E73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ect>
                        <v:rect id="مستطيل 290" o:spid="_x0000_s1331" style="position:absolute;top:4053;width:18891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46435140" w14:textId="77777777" w:rsidR="005A72AB" w:rsidRPr="00035976" w:rsidRDefault="005A72AB" w:rsidP="005A72AB">
                                <w:pPr>
                                  <w:jc w:val="center"/>
                                  <w:rPr>
                                    <w:rFonts w:ascii="Simplified Arabic" w:hAnsi="Simplified Arabic" w:cs="Simplified Arabic"/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  <w:r w:rsidRPr="00035976">
                                  <w:rPr>
                                    <w:rFonts w:ascii="Simplified Arabic" w:hAnsi="Simplified Arabic" w:cs="Simplified Arabic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دائما</w:t>
                                </w:r>
                              </w:p>
                            </w:txbxContent>
                          </v:textbox>
                        </v:rect>
                      </v:group>
                      <v:shape id="رابط كسهم مستقيم 291" o:spid="_x0000_s1332" type="#_x0000_t32" style="position:absolute;left:16668;top:70866;width:0;height:4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1/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v4ikfwdyYcATl/AQAA//8DAFBLAQItABQABgAIAAAAIQDb4fbL7gAAAIUBAAATAAAAAAAAAAAA&#10;AAAAAAAAAABbQ29udGVudF9UeXBlc10ueG1sUEsBAi0AFAAGAAgAAAAhAFr0LFu/AAAAFQEAAAsA&#10;AAAAAAAAAAAAAAAAHwEAAF9yZWxzLy5yZWxzUEsBAi0AFAAGAAgAAAAhAKSynX/EAAAA3AAAAA8A&#10;AAAAAAAAAAAAAAAABwIAAGRycy9kb3ducmV2LnhtbFBLBQYAAAAAAwADALcAAAD4AgAAAAA=&#10;" strokecolor="black [3200]" strokeweight=".5pt">
                        <v:stroke endarrow="block" joinstyle="miter"/>
                      </v:shape>
                      <v:oval id="شكل بيضاوي 292" o:spid="_x0000_s1333" style="position:absolute;top:75438;width:3354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" fillcolor="white [3201]" strokecolor="black [3200]" strokeweight="1pt">
                        <v:stroke joinstyle="miter"/>
                        <v:textbox>
                          <w:txbxContent>
                            <w:p w14:paraId="1406BCA3" w14:textId="0524F39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النتائج النهائية لمداولات الدورة </w:t>
                              </w:r>
                              <w:r w:rsidRPr="005A72AB">
                                <w:rPr>
                                  <w:rFonts w:ascii="Simplified Arabic" w:hAnsi="Simplified Arabic" w:cs="Simplified Arabic" w:hint="cs"/>
                                  <w:rtl/>
                                  <w:lang w:bidi="ar-DZ"/>
                                </w:rPr>
                                <w:t>الاستدراكية</w:t>
                              </w:r>
                            </w:p>
                            <w:p w14:paraId="617F7083" w14:textId="77777777" w:rsidR="005A72AB" w:rsidRPr="005A72AB" w:rsidRDefault="005A72AB" w:rsidP="005A72AB">
                              <w:pPr>
                                <w:spacing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5A72AB">
                                <w:rPr>
                                  <w:rFonts w:ascii="Simplified Arabic" w:hAnsi="Simplified Arabic" w:cs="Simplified Arabic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مصادق عليها من طرف رئيس القسم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66B0E825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BC6AE1B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0121369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07F4F34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F0E503D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3290D2D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EB4917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55FFE13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C4C926F" wp14:editId="709A517C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3732085</wp:posOffset>
                      </wp:positionV>
                      <wp:extent cx="0" cy="404495"/>
                      <wp:effectExtent l="76200" t="0" r="57150" b="52705"/>
                      <wp:wrapNone/>
                      <wp:docPr id="369" name="رابط كسهم مستقيم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C4A59F" id="رابط كسهم مستقيم 293" o:spid="_x0000_s1026" type="#_x0000_t32" style="position:absolute;margin-left:143.6pt;margin-top:293.85pt;width:0;height:31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84" w:type="dxa"/>
          </w:tcPr>
          <w:p w14:paraId="7EA30F8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0973B7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4D0BEC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7330EB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CC84E1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نصف الي</w:t>
            </w:r>
          </w:p>
          <w:p w14:paraId="1B68600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E38FC0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B2992AD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ECD38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C7BFCB2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B9A0EE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03AB6BD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7817669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CA8567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يـــــــدوي</w:t>
            </w:r>
          </w:p>
          <w:p w14:paraId="4109CF2C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05DB0D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554EFA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679EC0B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E616C2A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A7F5F00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36C5160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7AA991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5C7E36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يدوي</w:t>
            </w:r>
          </w:p>
        </w:tc>
        <w:tc>
          <w:tcPr>
            <w:tcW w:w="2077" w:type="dxa"/>
          </w:tcPr>
          <w:p w14:paraId="706C14C6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D65E3C4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8DFCF83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D28B16D" w14:textId="77777777" w:rsidR="005A72AB" w:rsidRPr="009B17CA" w:rsidRDefault="005A72AB" w:rsidP="008E3E6A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2B7E7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مصلحة النقاط والشهادات</w:t>
            </w:r>
          </w:p>
          <w:p w14:paraId="789F42DD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0D51BDD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A9A9F43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DCAD1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4E9772B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B8D736E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C920F64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A652D4B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الاساتذة</w:t>
            </w:r>
          </w:p>
          <w:p w14:paraId="7687786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  <w:p w14:paraId="4622DF4F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DDB616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9F426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C37682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BA63431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2D02E8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3D56695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CCD35F9" w14:textId="77777777" w:rsidR="005A72AB" w:rsidRPr="009B17CA" w:rsidRDefault="005A72AB" w:rsidP="008E3E6A">
            <w:pPr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B17CA">
              <w:rPr>
                <w:rFonts w:cstheme="minorHAnsi"/>
                <w:sz w:val="28"/>
                <w:szCs w:val="28"/>
                <w:rtl/>
                <w:lang w:bidi="ar-DZ"/>
              </w:rPr>
              <w:t>رئيس القسم</w:t>
            </w:r>
          </w:p>
        </w:tc>
      </w:tr>
    </w:tbl>
    <w:p w14:paraId="6AA3EFA2" w14:textId="3D2A6121" w:rsidR="005F69C9" w:rsidRPr="009B17CA" w:rsidRDefault="00571BCE" w:rsidP="005F69C9">
      <w:pPr>
        <w:rPr>
          <w:rFonts w:ascii="Simplified Arabic" w:hAnsi="Simplified Arabic" w:cs="Simplified Arabic"/>
          <w:rtl/>
        </w:rPr>
      </w:pPr>
      <w:r w:rsidRPr="009B17CA">
        <w:rPr>
          <w:rFonts w:ascii="Simplified Arabic" w:hAnsi="Simplified Arabic" w:cs="Simplified Arab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DD0070" wp14:editId="49646C48">
                <wp:simplePos x="0" y="0"/>
                <wp:positionH relativeFrom="margin">
                  <wp:align>center</wp:align>
                </wp:positionH>
                <wp:positionV relativeFrom="paragraph">
                  <wp:posOffset>3897630</wp:posOffset>
                </wp:positionV>
                <wp:extent cx="6400800" cy="1932458"/>
                <wp:effectExtent l="0" t="0" r="19050" b="1079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7420" w14:textId="345D1A45" w:rsidR="00CD61DD" w:rsidRPr="00955527" w:rsidRDefault="00CD61DD" w:rsidP="00571BCE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bookmarkStart w:id="1" w:name="_GoBack"/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النموذج المنطقي للمعطيات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0070" id="Rectangle: Rounded Corners 182" o:spid="_x0000_s1334" style="position:absolute;left:0;text-align:left;margin-left:0;margin-top:306.9pt;width:7in;height:152.1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0D2C7420" w14:textId="345D1A45" w:rsidR="00CD61DD" w:rsidRPr="00955527" w:rsidRDefault="00CD61DD" w:rsidP="00571BCE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bookmarkStart w:id="2" w:name="_GoBack"/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النموذج المنطقي للمعطيات</w:t>
                      </w:r>
                      <w:bookmarkEnd w:id="2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69C9" w:rsidRPr="009B17CA">
        <w:rPr>
          <w:rFonts w:ascii="Simplified Arabic" w:hAnsi="Simplified Arabic" w:cs="Simplified Arabic"/>
          <w:rtl/>
        </w:rPr>
        <w:br w:type="page"/>
      </w:r>
    </w:p>
    <w:p w14:paraId="333F2350" w14:textId="45BFFC04" w:rsidR="00CF65E1" w:rsidRPr="009B17CA" w:rsidRDefault="00571BCE" w:rsidP="00CF65E1">
      <w:pPr>
        <w:rPr>
          <w:rFonts w:cstheme="minorHAnsi"/>
          <w:b/>
          <w:bCs/>
          <w:sz w:val="32"/>
          <w:szCs w:val="32"/>
          <w:rtl/>
        </w:rPr>
      </w:pPr>
      <w:r w:rsidRPr="009B17CA">
        <w:rPr>
          <w:rFonts w:cstheme="minorHAnsi"/>
          <w:b/>
          <w:bCs/>
          <w:sz w:val="32"/>
          <w:szCs w:val="32"/>
          <w:rtl/>
        </w:rPr>
        <w:lastRenderedPageBreak/>
        <w:t>النموذج المنطقي للمعطيات:</w:t>
      </w:r>
    </w:p>
    <w:p w14:paraId="7133ECA2" w14:textId="7009F21E" w:rsidR="00571BCE" w:rsidRPr="009B17CA" w:rsidRDefault="00571BCE" w:rsidP="00CF65E1">
      <w:pPr>
        <w:rPr>
          <w:rFonts w:cstheme="minorHAnsi"/>
          <w:rtl/>
        </w:rPr>
      </w:pPr>
    </w:p>
    <w:p w14:paraId="489A5F0F" w14:textId="40615CD6" w:rsidR="00571BCE" w:rsidRPr="009B17CA" w:rsidRDefault="00571BCE" w:rsidP="00571B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تمهيد:</w:t>
      </w:r>
    </w:p>
    <w:p w14:paraId="7233539B" w14:textId="2F523270" w:rsidR="00571BCE" w:rsidRPr="009B17CA" w:rsidRDefault="003953B8" w:rsidP="003953B8">
      <w:pPr>
        <w:pStyle w:val="ListParagraph"/>
        <w:spacing w:line="360" w:lineRule="auto"/>
        <w:ind w:left="360"/>
        <w:jc w:val="lowKashida"/>
        <w:rPr>
          <w:rFonts w:cstheme="minorHAnsi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 xml:space="preserve">    </w:t>
      </w:r>
      <w:r w:rsidR="00571BCE" w:rsidRPr="009B17CA">
        <w:rPr>
          <w:rFonts w:cstheme="minorHAnsi"/>
          <w:sz w:val="28"/>
          <w:szCs w:val="28"/>
          <w:rtl/>
        </w:rPr>
        <w:t xml:space="preserve">في النموذج المنطقي للمعطيات نهتم فقط بالملفات بمعنى الملفات التي يتصورها المصمم اولا مرة في النموذج التصوري للمعطيات دون النظر </w:t>
      </w:r>
      <w:r w:rsidR="002B0968" w:rsidRPr="009B17CA">
        <w:rPr>
          <w:rFonts w:cstheme="minorHAnsi"/>
          <w:sz w:val="28"/>
          <w:szCs w:val="28"/>
          <w:rtl/>
        </w:rPr>
        <w:t>ا</w:t>
      </w:r>
      <w:r w:rsidR="00571BCE" w:rsidRPr="009B17CA">
        <w:rPr>
          <w:rFonts w:cstheme="minorHAnsi"/>
          <w:sz w:val="28"/>
          <w:szCs w:val="28"/>
          <w:rtl/>
        </w:rPr>
        <w:t>لي كيفية وطريقة الوصول والفهرسة.</w:t>
      </w:r>
    </w:p>
    <w:p w14:paraId="6CB57F07" w14:textId="09D7319F" w:rsidR="00571BCE" w:rsidRPr="009B17CA" w:rsidRDefault="00571BCE" w:rsidP="003953B8">
      <w:pPr>
        <w:pStyle w:val="ListParagraph"/>
        <w:spacing w:line="360" w:lineRule="auto"/>
        <w:rPr>
          <w:rFonts w:cstheme="minorHAnsi"/>
          <w:sz w:val="28"/>
          <w:szCs w:val="28"/>
          <w:rtl/>
        </w:rPr>
      </w:pPr>
    </w:p>
    <w:p w14:paraId="1F9760D4" w14:textId="7F65AFD3" w:rsidR="00571BCE" w:rsidRPr="009B17CA" w:rsidRDefault="003953B8" w:rsidP="003953B8">
      <w:pPr>
        <w:pStyle w:val="ListParagraph"/>
        <w:spacing w:line="360" w:lineRule="auto"/>
        <w:rPr>
          <w:rFonts w:cstheme="minorHAnsi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 xml:space="preserve">   </w:t>
      </w:r>
      <w:r w:rsidR="00571BCE" w:rsidRPr="009B17CA">
        <w:rPr>
          <w:rFonts w:cstheme="minorHAnsi"/>
          <w:sz w:val="28"/>
          <w:szCs w:val="28"/>
          <w:rtl/>
        </w:rPr>
        <w:t xml:space="preserve">إن الانتقال من النموذج التصوري للمعطيات </w:t>
      </w:r>
      <w:r w:rsidR="002B0968" w:rsidRPr="009B17CA">
        <w:rPr>
          <w:rFonts w:cstheme="minorHAnsi"/>
          <w:sz w:val="28"/>
          <w:szCs w:val="28"/>
          <w:rtl/>
        </w:rPr>
        <w:t>ا</w:t>
      </w:r>
      <w:r w:rsidR="00571BCE" w:rsidRPr="009B17CA">
        <w:rPr>
          <w:rFonts w:cstheme="minorHAnsi"/>
          <w:sz w:val="28"/>
          <w:szCs w:val="28"/>
          <w:rtl/>
        </w:rPr>
        <w:t>لي النموذج المنطقي للمعطيات يتم بصفة تلقائية وذلك حسب القواعد التالية:</w:t>
      </w:r>
    </w:p>
    <w:p w14:paraId="66BED92C" w14:textId="307A1BC7" w:rsidR="00571BCE" w:rsidRPr="009B17CA" w:rsidRDefault="00571BCE" w:rsidP="003953B8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 xml:space="preserve">الافراد: </w:t>
      </w:r>
      <w:r w:rsidRPr="009B17CA">
        <w:rPr>
          <w:rFonts w:cstheme="minorHAnsi"/>
          <w:sz w:val="28"/>
          <w:szCs w:val="28"/>
          <w:rtl/>
        </w:rPr>
        <w:t xml:space="preserve">كل فرد يتحول </w:t>
      </w:r>
      <w:r w:rsidR="002B0968" w:rsidRPr="009B17CA">
        <w:rPr>
          <w:rFonts w:cstheme="minorHAnsi"/>
          <w:sz w:val="28"/>
          <w:szCs w:val="28"/>
          <w:rtl/>
        </w:rPr>
        <w:t>ا</w:t>
      </w:r>
      <w:r w:rsidRPr="009B17CA">
        <w:rPr>
          <w:rFonts w:cstheme="minorHAnsi"/>
          <w:sz w:val="28"/>
          <w:szCs w:val="28"/>
          <w:rtl/>
        </w:rPr>
        <w:t>لي علاقة و</w:t>
      </w:r>
      <w:r w:rsidR="00ED03AA" w:rsidRPr="009B17CA">
        <w:rPr>
          <w:rFonts w:cstheme="minorHAnsi"/>
          <w:sz w:val="28"/>
          <w:szCs w:val="28"/>
          <w:rtl/>
        </w:rPr>
        <w:t xml:space="preserve">معرفة إلي مفتاح للعلاقة وخصائصه على حقول داخل </w:t>
      </w:r>
      <w:proofErr w:type="spellStart"/>
      <w:r w:rsidR="00ED03AA" w:rsidRPr="009B17CA">
        <w:rPr>
          <w:rFonts w:cstheme="minorHAnsi"/>
          <w:sz w:val="28"/>
          <w:szCs w:val="28"/>
          <w:rtl/>
        </w:rPr>
        <w:t>التسجيلة</w:t>
      </w:r>
      <w:proofErr w:type="spellEnd"/>
      <w:r w:rsidR="00ED03AA" w:rsidRPr="009B17CA">
        <w:rPr>
          <w:rFonts w:cstheme="minorHAnsi"/>
          <w:sz w:val="28"/>
          <w:szCs w:val="28"/>
          <w:rtl/>
        </w:rPr>
        <w:t>.</w:t>
      </w:r>
    </w:p>
    <w:p w14:paraId="724B3AC2" w14:textId="6873486F" w:rsidR="00ED03AA" w:rsidRPr="009B17CA" w:rsidRDefault="00ED03AA" w:rsidP="003953B8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b/>
          <w:bCs/>
          <w:sz w:val="28"/>
          <w:szCs w:val="28"/>
          <w:rtl/>
        </w:rPr>
        <w:t>العلاقة:</w:t>
      </w:r>
      <w:r w:rsidRPr="009B17CA">
        <w:rPr>
          <w:rFonts w:cstheme="minorHAnsi"/>
          <w:sz w:val="28"/>
          <w:szCs w:val="28"/>
          <w:rtl/>
        </w:rPr>
        <w:t xml:space="preserve"> نميز لذلك عدة حالات نوجزها كما يلي وذلك حسب نمط العلاقة:</w:t>
      </w:r>
    </w:p>
    <w:p w14:paraId="1EA3AFEA" w14:textId="1B2C27E7" w:rsidR="00ED03AA" w:rsidRPr="009B17C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9B17CA">
        <w:rPr>
          <w:rFonts w:cstheme="minorHAnsi"/>
          <w:sz w:val="28"/>
          <w:szCs w:val="28"/>
          <w:rtl/>
        </w:rPr>
        <w:t xml:space="preserve">العلاقة من النمط </w:t>
      </w:r>
      <w:r w:rsidR="002B0968" w:rsidRPr="009B17CA">
        <w:rPr>
          <w:rFonts w:cstheme="minorHAnsi"/>
          <w:sz w:val="28"/>
          <w:szCs w:val="28"/>
          <w:rtl/>
        </w:rPr>
        <w:t>(</w:t>
      </w:r>
      <w:r w:rsidR="00D578FD" w:rsidRPr="009B17CA">
        <w:rPr>
          <w:rFonts w:cstheme="minorHAnsi"/>
          <w:sz w:val="28"/>
          <w:szCs w:val="28"/>
          <w:rtl/>
        </w:rPr>
        <w:t>اب.</w:t>
      </w:r>
      <w:r w:rsidRPr="009B17CA">
        <w:rPr>
          <w:rFonts w:cstheme="minorHAnsi"/>
          <w:sz w:val="28"/>
          <w:szCs w:val="28"/>
          <w:rtl/>
        </w:rPr>
        <w:t xml:space="preserve"> </w:t>
      </w:r>
      <w:r w:rsidR="002B0968" w:rsidRPr="009B17CA">
        <w:rPr>
          <w:rFonts w:cstheme="minorHAnsi"/>
          <w:sz w:val="28"/>
          <w:szCs w:val="28"/>
          <w:rtl/>
        </w:rPr>
        <w:t>اب)</w:t>
      </w:r>
    </w:p>
    <w:p w14:paraId="38AADEF8" w14:textId="40C50671" w:rsidR="00ED03AA" w:rsidRPr="009B17CA" w:rsidRDefault="00ED03AA" w:rsidP="003953B8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  <w:rtl/>
        </w:rPr>
      </w:pPr>
      <w:r w:rsidRPr="009B17CA">
        <w:rPr>
          <w:rFonts w:cstheme="minorHAnsi"/>
          <w:sz w:val="28"/>
          <w:szCs w:val="28"/>
          <w:rtl/>
        </w:rPr>
        <w:t xml:space="preserve">العلاقة من النمط </w:t>
      </w:r>
      <w:r w:rsidR="002B0968" w:rsidRPr="009B17CA">
        <w:rPr>
          <w:rFonts w:cstheme="minorHAnsi"/>
          <w:sz w:val="28"/>
          <w:szCs w:val="28"/>
          <w:rtl/>
        </w:rPr>
        <w:t>(</w:t>
      </w:r>
      <w:r w:rsidR="00D578FD" w:rsidRPr="009B17CA">
        <w:rPr>
          <w:rFonts w:cstheme="minorHAnsi"/>
          <w:sz w:val="28"/>
          <w:szCs w:val="28"/>
          <w:rtl/>
        </w:rPr>
        <w:t>اب.</w:t>
      </w:r>
      <w:r w:rsidRPr="009B17CA">
        <w:rPr>
          <w:rFonts w:cstheme="minorHAnsi"/>
          <w:sz w:val="28"/>
          <w:szCs w:val="28"/>
          <w:rtl/>
        </w:rPr>
        <w:t xml:space="preserve"> </w:t>
      </w:r>
      <w:r w:rsidR="002B0968" w:rsidRPr="009B17CA">
        <w:rPr>
          <w:rFonts w:cstheme="minorHAnsi"/>
          <w:sz w:val="28"/>
          <w:szCs w:val="28"/>
          <w:rtl/>
        </w:rPr>
        <w:t>ابن)</w:t>
      </w:r>
    </w:p>
    <w:p w14:paraId="0D3BEAF3" w14:textId="77777777" w:rsidR="00F10608" w:rsidRPr="009B17CA" w:rsidRDefault="00F10608" w:rsidP="00CF65E1">
      <w:pPr>
        <w:bidi w:val="0"/>
        <w:rPr>
          <w:rFonts w:ascii="Simplified Arabic" w:hAnsi="Simplified Arabic" w:cs="Simplified Arabic"/>
          <w:rtl/>
        </w:rPr>
      </w:pPr>
    </w:p>
    <w:p w14:paraId="35ED0A04" w14:textId="77777777" w:rsidR="00571BCE" w:rsidRPr="009B17CA" w:rsidRDefault="00571BCE">
      <w:pPr>
        <w:bidi w:val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B17CA">
        <w:rPr>
          <w:rFonts w:ascii="Simplified Arabic" w:hAnsi="Simplified Arabic" w:cs="Simplified Arabic"/>
          <w:b/>
          <w:bCs/>
          <w:sz w:val="28"/>
          <w:szCs w:val="28"/>
          <w:rtl/>
        </w:rPr>
        <w:br w:type="page"/>
      </w:r>
    </w:p>
    <w:p w14:paraId="68BB2080" w14:textId="52522F4A" w:rsidR="00290B60" w:rsidRPr="009B17CA" w:rsidRDefault="00290B60" w:rsidP="0089556B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B17CA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 xml:space="preserve">تمثيل النموذج المنطقي للمعطيات </w:t>
      </w:r>
      <w:proofErr w:type="gramStart"/>
      <w:r w:rsidRPr="009B17CA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M</w:t>
      </w:r>
      <w:r w:rsidR="00B91731" w:rsidRPr="009B17CA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L</w:t>
      </w:r>
      <w:r w:rsidRPr="009B17CA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D</w:t>
      </w:r>
      <w:r w:rsidR="00955527" w:rsidRPr="009B17CA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b/>
          <w:bCs/>
          <w:sz w:val="28"/>
          <w:szCs w:val="28"/>
          <w:rtl/>
        </w:rPr>
        <w:t>:</w:t>
      </w:r>
      <w:proofErr w:type="gramEnd"/>
    </w:p>
    <w:p w14:paraId="0E625568" w14:textId="40D23600" w:rsidR="00F10608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التخصص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التخصص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التخصص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04B26" w:rsidRPr="009B17CA">
        <w:rPr>
          <w:rFonts w:ascii="Simplified Arabic" w:hAnsi="Simplified Arabic" w:cs="Simplified Arabic"/>
          <w:sz w:val="28"/>
          <w:szCs w:val="28"/>
          <w:rtl/>
        </w:rPr>
        <w:t xml:space="preserve">، # رقم القسم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4EA3C412" w14:textId="4A621D15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غياب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الغياب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EC12FF" w:rsidRPr="009B17CA">
        <w:rPr>
          <w:rFonts w:ascii="Simplified Arabic" w:hAnsi="Simplified Arabic" w:cs="Simplified Arabic"/>
          <w:sz w:val="28"/>
          <w:szCs w:val="28"/>
          <w:rtl/>
        </w:rPr>
        <w:t>،عدد الغياب،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EC12FF" w:rsidRPr="009B17CA">
        <w:rPr>
          <w:rFonts w:ascii="Simplified Arabic" w:hAnsi="Simplified Arabic" w:cs="Simplified Arabic"/>
          <w:sz w:val="28"/>
          <w:szCs w:val="28"/>
          <w:lang w:val="en-US"/>
        </w:rPr>
        <w:t>#</w:t>
      </w:r>
      <w:r w:rsidR="00EC12FF" w:rsidRPr="009B17CA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 رقم الطالب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7BA5C266" w14:textId="79159AE4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الاستاذ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الاستاذ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الاستاذ , لقب الاستاذ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11FB76C" w14:textId="077616AF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قسم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القسم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القسم</w:t>
      </w:r>
      <w:r w:rsidR="00B16C11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58CC6128" w14:textId="2DBDA3B6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الطالب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الطالب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الطالب , لقب الطالب , تاريخ الميلاد , مكان الميلاد</w:t>
      </w:r>
      <w:r w:rsidR="00C35004" w:rsidRPr="009B17CA">
        <w:rPr>
          <w:rFonts w:ascii="Simplified Arabic" w:hAnsi="Simplified Arabic" w:cs="Simplified Arabic"/>
          <w:sz w:val="28"/>
          <w:szCs w:val="28"/>
          <w:rtl/>
        </w:rPr>
        <w:t>، تاريخ التسجيل</w:t>
      </w:r>
      <w:r w:rsidR="00B46D64" w:rsidRPr="009B17CA">
        <w:rPr>
          <w:rFonts w:ascii="Simplified Arabic" w:hAnsi="Simplified Arabic" w:cs="Simplified Arabic"/>
          <w:sz w:val="28"/>
          <w:szCs w:val="28"/>
          <w:rtl/>
        </w:rPr>
        <w:t xml:space="preserve"> ,# رقم</w:t>
      </w:r>
      <w:r w:rsidR="00A11781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B46D64" w:rsidRPr="009B17CA">
        <w:rPr>
          <w:rFonts w:ascii="Simplified Arabic" w:hAnsi="Simplified Arabic" w:cs="Simplified Arabic"/>
          <w:sz w:val="28"/>
          <w:szCs w:val="28"/>
          <w:rtl/>
        </w:rPr>
        <w:t>الولاية, #</w:t>
      </w:r>
      <w:r w:rsidR="00B46D64"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 xml:space="preserve"> رقم </w:t>
      </w:r>
      <w:r w:rsidR="00C00EE7"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الفرع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3B81AD7" w14:textId="62222D03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النقطة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النقطة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11691" w:rsidRPr="009B17CA">
        <w:rPr>
          <w:rFonts w:ascii="Simplified Arabic" w:hAnsi="Simplified Arabic" w:cs="Simplified Arabic"/>
          <w:sz w:val="28"/>
          <w:szCs w:val="28"/>
          <w:rtl/>
        </w:rPr>
        <w:t>النقطة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, </w:t>
      </w:r>
      <w:r w:rsidR="00611691" w:rsidRPr="009B17CA">
        <w:rPr>
          <w:rFonts w:ascii="Simplified Arabic" w:hAnsi="Simplified Arabic" w:cs="Simplified Arabic"/>
          <w:sz w:val="28"/>
          <w:szCs w:val="28"/>
          <w:rtl/>
        </w:rPr>
        <w:t>نوع النقطة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, </w:t>
      </w:r>
      <w:r w:rsidR="00611691" w:rsidRPr="009B17CA">
        <w:rPr>
          <w:rFonts w:ascii="Simplified Arabic" w:hAnsi="Simplified Arabic" w:cs="Simplified Arabic"/>
          <w:sz w:val="28"/>
          <w:szCs w:val="28"/>
          <w:rtl/>
        </w:rPr>
        <w:t>السنة الدراسية</w:t>
      </w:r>
      <w:r w:rsidR="00B16C11" w:rsidRPr="009B17CA">
        <w:rPr>
          <w:rFonts w:ascii="Simplified Arabic" w:hAnsi="Simplified Arabic" w:cs="Simplified Arabic"/>
          <w:sz w:val="28"/>
          <w:szCs w:val="28"/>
          <w:rtl/>
        </w:rPr>
        <w:t xml:space="preserve"> , # رقم الطالب</w:t>
      </w:r>
      <w:r w:rsidR="00B46D64" w:rsidRPr="009B17CA">
        <w:rPr>
          <w:rFonts w:ascii="Simplified Arabic" w:hAnsi="Simplified Arabic" w:cs="Simplified Arabic"/>
          <w:sz w:val="28"/>
          <w:szCs w:val="28"/>
          <w:rtl/>
        </w:rPr>
        <w:t xml:space="preserve"> , # رقم المقياس , # رقم الاستاذ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38EA85BE" w14:textId="69CCFD89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الفرع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الفرع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الفرع</w:t>
      </w:r>
      <w:r w:rsidR="00D04B26" w:rsidRPr="009B17CA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="00D04B26" w:rsidRPr="009B17CA">
        <w:rPr>
          <w:rFonts w:ascii="Simplified Arabic" w:hAnsi="Simplified Arabic" w:cs="Simplified Arabic"/>
          <w:sz w:val="28"/>
          <w:szCs w:val="28"/>
          <w:lang w:val="en-US"/>
        </w:rPr>
        <w:t>#</w:t>
      </w:r>
      <w:r w:rsidR="00D04B26" w:rsidRPr="009B17CA">
        <w:rPr>
          <w:rFonts w:ascii="Simplified Arabic" w:hAnsi="Simplified Arabic" w:cs="Simplified Arabic"/>
          <w:sz w:val="28"/>
          <w:szCs w:val="28"/>
          <w:rtl/>
          <w:lang w:val="en-US" w:bidi="ar-DZ"/>
        </w:rPr>
        <w:t>رقم التخصص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1819A97C" w14:textId="24D6D0A4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ولاية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الولاية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الولاية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2B87BD42" w14:textId="78A8F736" w:rsidR="00D24BBA" w:rsidRPr="009B17CA" w:rsidRDefault="00D24BBA" w:rsidP="00A11781">
      <w:pPr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</w:rPr>
        <w:t>مقيا</w:t>
      </w:r>
      <w:r w:rsidR="003953B8" w:rsidRPr="009B17CA">
        <w:rPr>
          <w:rFonts w:ascii="Simplified Arabic" w:hAnsi="Simplified Arabic" w:cs="Simplified Arabic"/>
          <w:sz w:val="28"/>
          <w:szCs w:val="28"/>
          <w:rtl/>
        </w:rPr>
        <w:t>س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)</w:t>
      </w:r>
      <w:proofErr w:type="gramEnd"/>
      <w:r w:rsidRPr="009B17CA">
        <w:rPr>
          <w:rFonts w:ascii="Simplified Arabic" w:hAnsi="Simplified Arabic" w:cs="Simplified Arabic"/>
          <w:sz w:val="28"/>
          <w:szCs w:val="28"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u w:val="single"/>
          <w:rtl/>
        </w:rPr>
        <w:t>رقم المقياس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>,</w:t>
      </w:r>
      <w:r w:rsidR="00E073CC" w:rsidRPr="009B17CA">
        <w:rPr>
          <w:rFonts w:ascii="Simplified Arabic" w:hAnsi="Simplified Arabic" w:cs="Simplified Arabic"/>
          <w:sz w:val="28"/>
          <w:szCs w:val="28"/>
          <w:rtl/>
        </w:rPr>
        <w:t xml:space="preserve"> اسم المقياس</w:t>
      </w:r>
      <w:r w:rsidR="00521129" w:rsidRPr="009B17CA">
        <w:rPr>
          <w:rFonts w:ascii="Simplified Arabic" w:hAnsi="Simplified Arabic" w:cs="Simplified Arabic"/>
          <w:sz w:val="28"/>
          <w:szCs w:val="28"/>
          <w:rtl/>
        </w:rPr>
        <w:t>، المعامل</w:t>
      </w:r>
      <w:r w:rsidRPr="009B17C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9B17CA">
        <w:rPr>
          <w:rFonts w:ascii="Simplified Arabic" w:hAnsi="Simplified Arabic" w:cs="Simplified Arabic"/>
          <w:sz w:val="28"/>
          <w:szCs w:val="28"/>
          <w:lang w:bidi="ar-DZ"/>
        </w:rPr>
        <w:t>(</w:t>
      </w:r>
    </w:p>
    <w:p w14:paraId="0BDCA973" w14:textId="2B5D645D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</w:rPr>
      </w:pPr>
    </w:p>
    <w:p w14:paraId="38E0177B" w14:textId="07F19F68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B7D0477" w14:textId="66211F19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FB2E211" w14:textId="2C9773CE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49426034" w14:textId="127197D7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2ADACAA1" w14:textId="269C4CD2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553BCEF5" w14:textId="727F6F75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DE3CF45" w14:textId="479355F8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7A55E501" w14:textId="4C3F565E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4E1297E" w14:textId="3D019C58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01D7A015" w14:textId="08F86A40" w:rsidR="00B46D64" w:rsidRPr="009B17CA" w:rsidRDefault="00B46D64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D10C921" w14:textId="4800D373" w:rsidR="003953B8" w:rsidRPr="009B17CA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2BCC229" w14:textId="27843C19" w:rsidR="003953B8" w:rsidRPr="009B17CA" w:rsidRDefault="003953B8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1702441B" w14:textId="4CFB7C0D" w:rsidR="00D04B13" w:rsidRPr="009B17CA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6D2DA0F" w14:textId="42045B66" w:rsidR="00D04B13" w:rsidRPr="009B17CA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3C332BC0" w14:textId="77777777" w:rsidR="00D04B13" w:rsidRPr="009B17CA" w:rsidRDefault="00D04B13" w:rsidP="00B16C11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14:paraId="6381E6D6" w14:textId="7C413BF9" w:rsidR="003953B8" w:rsidRPr="009B17CA" w:rsidRDefault="003953B8" w:rsidP="00D04B13">
      <w:pPr>
        <w:spacing w:line="360" w:lineRule="auto"/>
        <w:jc w:val="center"/>
        <w:rPr>
          <w:rFonts w:ascii="Simplified Arabic" w:hAnsi="Simplified Arabic" w:cs="Simplified Arabic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7CA">
        <w:rPr>
          <w:rFonts w:ascii="Simplified Arabic" w:hAnsi="Simplified Arabic" w:cs="Simplified Arabic"/>
          <w:color w:val="000000" w:themeColor="text1"/>
          <w:sz w:val="96"/>
          <w:szCs w:val="96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الخلاصة</w:t>
      </w:r>
    </w:p>
    <w:p w14:paraId="54C6186C" w14:textId="73621E32" w:rsidR="00D24BBA" w:rsidRPr="009B17CA" w:rsidRDefault="003953B8" w:rsidP="00405BDF">
      <w:pPr>
        <w:spacing w:line="360" w:lineRule="auto"/>
        <w:jc w:val="highKashida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بعد الانتهاء من الدراسة التفصيلية والتي هي مرحلة يتم تلخيص المعلومات الموجودة في المرحلة ال</w:t>
      </w:r>
      <w:r w:rsidR="001E1267"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ت</w:t>
      </w: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مه</w:t>
      </w:r>
      <w:r w:rsidR="001E1267"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ي</w:t>
      </w: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دية وهذا من اجل اكتشاف النقائص والمساوي في الن</w:t>
      </w:r>
      <w:r w:rsidR="001E1267"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ظ</w:t>
      </w:r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ام </w:t>
      </w:r>
      <w:proofErr w:type="gramStart"/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المتبع,</w:t>
      </w:r>
      <w:proofErr w:type="gramEnd"/>
      <w:r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وأخذ نظرة تسمح بتشكيل تحسينات و تعديلات يجب </w:t>
      </w:r>
      <w:r w:rsidR="00013660" w:rsidRPr="009B17CA">
        <w:rPr>
          <w:rFonts w:ascii="Simplified Arabic" w:hAnsi="Simplified Arabic" w:cs="Simplified Arabic"/>
          <w:sz w:val="28"/>
          <w:szCs w:val="28"/>
          <w:rtl/>
          <w:lang w:bidi="ar-DZ"/>
        </w:rPr>
        <w:t>التطرق لها, وبما ان الدراسة التفصيلية تهدف الى بناء نظام ألي قادر على تسهيل العمليات داخل المكتب او المصلحة, ننتقل الان لدراسة التقنية.</w:t>
      </w:r>
    </w:p>
    <w:sectPr w:rsidR="00D24BBA" w:rsidRPr="009B17CA" w:rsidSect="000C02F9">
      <w:footerReference w:type="default" r:id="rId8"/>
      <w:pgSz w:w="11906" w:h="16838"/>
      <w:pgMar w:top="720" w:right="1440" w:bottom="720" w:left="720" w:header="706" w:footer="706" w:gutter="0"/>
      <w:pgNumType w:start="2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39579" w14:textId="77777777" w:rsidR="003A0B00" w:rsidRDefault="003A0B00" w:rsidP="00EC15F9">
      <w:pPr>
        <w:spacing w:after="0" w:line="240" w:lineRule="auto"/>
      </w:pPr>
      <w:r>
        <w:separator/>
      </w:r>
    </w:p>
  </w:endnote>
  <w:endnote w:type="continuationSeparator" w:id="0">
    <w:p w14:paraId="54738DEB" w14:textId="77777777" w:rsidR="003A0B00" w:rsidRDefault="003A0B00" w:rsidP="00EC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3819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184A3" w14:textId="6069B3F0" w:rsidR="00CD61DD" w:rsidRDefault="00CD61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FB205" w14:textId="77777777" w:rsidR="00CD61DD" w:rsidRDefault="00CD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618F1" w14:textId="77777777" w:rsidR="003A0B00" w:rsidRDefault="003A0B00" w:rsidP="00EC15F9">
      <w:pPr>
        <w:spacing w:after="0" w:line="240" w:lineRule="auto"/>
      </w:pPr>
      <w:r>
        <w:separator/>
      </w:r>
    </w:p>
  </w:footnote>
  <w:footnote w:type="continuationSeparator" w:id="0">
    <w:p w14:paraId="5D3F175F" w14:textId="77777777" w:rsidR="003A0B00" w:rsidRDefault="003A0B00" w:rsidP="00EC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5D2"/>
    <w:multiLevelType w:val="hybridMultilevel"/>
    <w:tmpl w:val="954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1CE"/>
    <w:multiLevelType w:val="hybridMultilevel"/>
    <w:tmpl w:val="627C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6839"/>
    <w:multiLevelType w:val="hybridMultilevel"/>
    <w:tmpl w:val="529E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811"/>
    <w:multiLevelType w:val="hybridMultilevel"/>
    <w:tmpl w:val="2852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0F76"/>
    <w:multiLevelType w:val="hybridMultilevel"/>
    <w:tmpl w:val="389E81FA"/>
    <w:lvl w:ilvl="0" w:tplc="96C4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4EE0"/>
    <w:multiLevelType w:val="hybridMultilevel"/>
    <w:tmpl w:val="66C89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C8649D"/>
    <w:multiLevelType w:val="hybridMultilevel"/>
    <w:tmpl w:val="721E5302"/>
    <w:lvl w:ilvl="0" w:tplc="615EA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95D93"/>
    <w:multiLevelType w:val="hybridMultilevel"/>
    <w:tmpl w:val="390E3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807B5"/>
    <w:multiLevelType w:val="hybridMultilevel"/>
    <w:tmpl w:val="9632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850"/>
    <w:multiLevelType w:val="hybridMultilevel"/>
    <w:tmpl w:val="7D76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25F5"/>
    <w:multiLevelType w:val="hybridMultilevel"/>
    <w:tmpl w:val="D5141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9336E"/>
    <w:multiLevelType w:val="hybridMultilevel"/>
    <w:tmpl w:val="78A85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6B"/>
    <w:rsid w:val="00004020"/>
    <w:rsid w:val="00013660"/>
    <w:rsid w:val="00041D81"/>
    <w:rsid w:val="00045DF9"/>
    <w:rsid w:val="00072CEE"/>
    <w:rsid w:val="000A223C"/>
    <w:rsid w:val="000B7ABF"/>
    <w:rsid w:val="000C02F9"/>
    <w:rsid w:val="000C2F6D"/>
    <w:rsid w:val="00113E9A"/>
    <w:rsid w:val="00127CFA"/>
    <w:rsid w:val="001E1267"/>
    <w:rsid w:val="0021589F"/>
    <w:rsid w:val="00222C09"/>
    <w:rsid w:val="0023114F"/>
    <w:rsid w:val="00236642"/>
    <w:rsid w:val="002679D7"/>
    <w:rsid w:val="00290B60"/>
    <w:rsid w:val="00293AA6"/>
    <w:rsid w:val="002A217C"/>
    <w:rsid w:val="002A7C81"/>
    <w:rsid w:val="002B0968"/>
    <w:rsid w:val="00300436"/>
    <w:rsid w:val="0032502C"/>
    <w:rsid w:val="00371813"/>
    <w:rsid w:val="003953B8"/>
    <w:rsid w:val="00396179"/>
    <w:rsid w:val="003A0B00"/>
    <w:rsid w:val="003A4DDA"/>
    <w:rsid w:val="003C3BBE"/>
    <w:rsid w:val="00405BDF"/>
    <w:rsid w:val="00407F2D"/>
    <w:rsid w:val="0046133D"/>
    <w:rsid w:val="0048319D"/>
    <w:rsid w:val="004A12FB"/>
    <w:rsid w:val="004A4EB3"/>
    <w:rsid w:val="004B0CC6"/>
    <w:rsid w:val="004B2A7F"/>
    <w:rsid w:val="004B39AE"/>
    <w:rsid w:val="004C486D"/>
    <w:rsid w:val="004D1ABA"/>
    <w:rsid w:val="004D1AD4"/>
    <w:rsid w:val="00521129"/>
    <w:rsid w:val="0052196B"/>
    <w:rsid w:val="00526B47"/>
    <w:rsid w:val="005320E9"/>
    <w:rsid w:val="00557A3B"/>
    <w:rsid w:val="00571BCE"/>
    <w:rsid w:val="00572EBA"/>
    <w:rsid w:val="0058289C"/>
    <w:rsid w:val="005A099E"/>
    <w:rsid w:val="005A72AB"/>
    <w:rsid w:val="005C3A41"/>
    <w:rsid w:val="005D5103"/>
    <w:rsid w:val="005E49F6"/>
    <w:rsid w:val="005F69C9"/>
    <w:rsid w:val="00603A5F"/>
    <w:rsid w:val="00611691"/>
    <w:rsid w:val="00616761"/>
    <w:rsid w:val="00624453"/>
    <w:rsid w:val="00657A96"/>
    <w:rsid w:val="00666FCC"/>
    <w:rsid w:val="0067759A"/>
    <w:rsid w:val="006B1A75"/>
    <w:rsid w:val="006F4BBD"/>
    <w:rsid w:val="007366B1"/>
    <w:rsid w:val="00744A9C"/>
    <w:rsid w:val="007532EE"/>
    <w:rsid w:val="007A38E8"/>
    <w:rsid w:val="007C3A3D"/>
    <w:rsid w:val="007C743C"/>
    <w:rsid w:val="007D3BAF"/>
    <w:rsid w:val="007E4338"/>
    <w:rsid w:val="007E5514"/>
    <w:rsid w:val="007E56A5"/>
    <w:rsid w:val="007F084F"/>
    <w:rsid w:val="00824917"/>
    <w:rsid w:val="0089556B"/>
    <w:rsid w:val="008A16E3"/>
    <w:rsid w:val="008A6EE4"/>
    <w:rsid w:val="008D470E"/>
    <w:rsid w:val="008E3112"/>
    <w:rsid w:val="00904F65"/>
    <w:rsid w:val="00910A6A"/>
    <w:rsid w:val="00916857"/>
    <w:rsid w:val="00927103"/>
    <w:rsid w:val="00941997"/>
    <w:rsid w:val="00953EFD"/>
    <w:rsid w:val="00955527"/>
    <w:rsid w:val="0096155F"/>
    <w:rsid w:val="009B17CA"/>
    <w:rsid w:val="009C1CFC"/>
    <w:rsid w:val="009D26BA"/>
    <w:rsid w:val="00A11781"/>
    <w:rsid w:val="00A56B5A"/>
    <w:rsid w:val="00AA03CC"/>
    <w:rsid w:val="00AA2A6C"/>
    <w:rsid w:val="00AB34B2"/>
    <w:rsid w:val="00AF7232"/>
    <w:rsid w:val="00B04322"/>
    <w:rsid w:val="00B16C11"/>
    <w:rsid w:val="00B20A3C"/>
    <w:rsid w:val="00B32180"/>
    <w:rsid w:val="00B46D64"/>
    <w:rsid w:val="00B544ED"/>
    <w:rsid w:val="00B611BB"/>
    <w:rsid w:val="00B656D4"/>
    <w:rsid w:val="00B91731"/>
    <w:rsid w:val="00BC1A16"/>
    <w:rsid w:val="00BE4969"/>
    <w:rsid w:val="00C00EE7"/>
    <w:rsid w:val="00C03029"/>
    <w:rsid w:val="00C23224"/>
    <w:rsid w:val="00C35004"/>
    <w:rsid w:val="00C611C1"/>
    <w:rsid w:val="00C619B3"/>
    <w:rsid w:val="00C64906"/>
    <w:rsid w:val="00C756B6"/>
    <w:rsid w:val="00C80950"/>
    <w:rsid w:val="00C82633"/>
    <w:rsid w:val="00CB0525"/>
    <w:rsid w:val="00CB492D"/>
    <w:rsid w:val="00CC5993"/>
    <w:rsid w:val="00CD0F49"/>
    <w:rsid w:val="00CD61DD"/>
    <w:rsid w:val="00CF65E1"/>
    <w:rsid w:val="00D04B13"/>
    <w:rsid w:val="00D04B26"/>
    <w:rsid w:val="00D24BBA"/>
    <w:rsid w:val="00D35431"/>
    <w:rsid w:val="00D47CDF"/>
    <w:rsid w:val="00D5536B"/>
    <w:rsid w:val="00D578FD"/>
    <w:rsid w:val="00D9169F"/>
    <w:rsid w:val="00D948B4"/>
    <w:rsid w:val="00DA60A4"/>
    <w:rsid w:val="00DB093E"/>
    <w:rsid w:val="00E073CC"/>
    <w:rsid w:val="00E12BDB"/>
    <w:rsid w:val="00E34EEC"/>
    <w:rsid w:val="00E55805"/>
    <w:rsid w:val="00E5724B"/>
    <w:rsid w:val="00E87B06"/>
    <w:rsid w:val="00EB38C4"/>
    <w:rsid w:val="00EC12FF"/>
    <w:rsid w:val="00EC15F9"/>
    <w:rsid w:val="00ED03AA"/>
    <w:rsid w:val="00ED4828"/>
    <w:rsid w:val="00F06460"/>
    <w:rsid w:val="00F10608"/>
    <w:rsid w:val="00F228F6"/>
    <w:rsid w:val="00F2438A"/>
    <w:rsid w:val="00F26223"/>
    <w:rsid w:val="00F335CF"/>
    <w:rsid w:val="00F542E1"/>
    <w:rsid w:val="00FA6FAF"/>
    <w:rsid w:val="00FB239C"/>
    <w:rsid w:val="00FD03A7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84B7"/>
  <w15:chartTrackingRefBased/>
  <w15:docId w15:val="{6F148582-E8FA-413A-B49D-310195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9A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527"/>
    <w:rPr>
      <w:color w:val="808080"/>
    </w:rPr>
  </w:style>
  <w:style w:type="paragraph" w:styleId="ListParagraph">
    <w:name w:val="List Paragraph"/>
    <w:basedOn w:val="Normal"/>
    <w:uiPriority w:val="34"/>
    <w:qFormat/>
    <w:rsid w:val="003A4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F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C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9FBD-51E9-4277-813C-8E50D84E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melkia mouhamed</cp:lastModifiedBy>
  <cp:revision>127</cp:revision>
  <cp:lastPrinted>2020-02-10T06:49:00Z</cp:lastPrinted>
  <dcterms:created xsi:type="dcterms:W3CDTF">2019-12-16T10:34:00Z</dcterms:created>
  <dcterms:modified xsi:type="dcterms:W3CDTF">2020-02-10T06:53:00Z</dcterms:modified>
</cp:coreProperties>
</file>